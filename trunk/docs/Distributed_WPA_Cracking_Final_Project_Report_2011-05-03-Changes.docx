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CE6" w:rsidRDefault="002C3CE6">
      <w:pPr>
        <w:pStyle w:val="Paper-Title"/>
        <w:spacing w:after="60"/>
        <w:rPr>
          <w:rFonts w:ascii="Times New Roman" w:hAnsi="Times New Roman" w:cs="Times New Roman"/>
        </w:rPr>
      </w:pPr>
      <w:r>
        <w:rPr>
          <w:rFonts w:ascii="Times New Roman" w:hAnsi="Times New Roman" w:cs="Times New Roman"/>
        </w:rPr>
        <w:t>Distributed WPA Cracking</w:t>
      </w:r>
    </w:p>
    <w:p w:rsidR="002C3CE6" w:rsidRDefault="002C3CE6">
      <w:pPr>
        <w:rPr>
          <w:rFonts w:cs="Times New Roman"/>
        </w:rPr>
        <w:sectPr w:rsidR="002C3CE6">
          <w:pgSz w:w="12240" w:h="15840" w:code="1"/>
          <w:pgMar w:top="1080" w:right="1080" w:bottom="1440" w:left="1080" w:header="720" w:footer="720" w:gutter="0"/>
          <w:cols w:space="720"/>
        </w:sectPr>
      </w:pPr>
    </w:p>
    <w:p w:rsidR="002C3CE6" w:rsidRDefault="002C3CE6">
      <w:pPr>
        <w:pStyle w:val="Author"/>
        <w:spacing w:after="0"/>
        <w:rPr>
          <w:rFonts w:ascii="Times New Roman" w:hAnsi="Times New Roman" w:cs="Times New Roman"/>
          <w:spacing w:val="-2"/>
        </w:rPr>
      </w:pPr>
      <w:r>
        <w:rPr>
          <w:rFonts w:ascii="Times New Roman" w:hAnsi="Times New Roman" w:cs="Times New Roman"/>
          <w:spacing w:val="-2"/>
        </w:rPr>
        <w:t>Rodney Beede</w:t>
      </w:r>
    </w:p>
    <w:p w:rsidR="002C3CE6" w:rsidRDefault="002C3CE6">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2C3CE6" w:rsidRDefault="002C3CE6">
      <w:pPr>
        <w:pStyle w:val="Affiliations"/>
        <w:rPr>
          <w:rFonts w:ascii="Times New Roman" w:hAnsi="Times New Roman" w:cs="Times New Roman"/>
          <w:spacing w:val="-2"/>
        </w:rPr>
      </w:pPr>
      <w:r>
        <w:rPr>
          <w:rFonts w:ascii="Times New Roman" w:hAnsi="Times New Roman" w:cs="Times New Roman"/>
          <w:spacing w:val="-2"/>
        </w:rPr>
        <w:br/>
      </w:r>
      <w:r>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7" o:title=""/>
          </v:shape>
        </w:pict>
      </w:r>
    </w:p>
    <w:p w:rsidR="002C3CE6" w:rsidRDefault="002C3CE6">
      <w:pPr>
        <w:pStyle w:val="Author"/>
        <w:spacing w:after="0"/>
        <w:rPr>
          <w:rFonts w:ascii="Times New Roman" w:hAnsi="Times New Roman" w:cs="Times New Roman"/>
          <w:spacing w:val="-2"/>
        </w:rPr>
      </w:pPr>
      <w:r>
        <w:rPr>
          <w:rFonts w:ascii="Times New Roman" w:hAnsi="Times New Roman" w:cs="Times New Roman"/>
          <w:spacing w:val="-2"/>
        </w:rPr>
        <w:br w:type="column"/>
        <w:t>Ryan Kroiss</w:t>
      </w:r>
    </w:p>
    <w:p w:rsidR="002C3CE6" w:rsidRDefault="002C3CE6">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2C3CE6" w:rsidRDefault="002C3CE6">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8" o:title=""/>
          </v:shape>
        </w:pict>
      </w:r>
    </w:p>
    <w:p w:rsidR="002C3CE6" w:rsidRDefault="002C3CE6">
      <w:pPr>
        <w:pStyle w:val="Author"/>
        <w:spacing w:after="0"/>
        <w:rPr>
          <w:rFonts w:ascii="Times New Roman" w:hAnsi="Times New Roman" w:cs="Times New Roman"/>
          <w:spacing w:val="-2"/>
        </w:rPr>
      </w:pPr>
      <w:r>
        <w:rPr>
          <w:rFonts w:ascii="Times New Roman" w:hAnsi="Times New Roman" w:cs="Times New Roman"/>
          <w:spacing w:val="-2"/>
        </w:rPr>
        <w:br w:type="column"/>
        <w:t>Arpit Sud</w:t>
      </w:r>
    </w:p>
    <w:p w:rsidR="002C3CE6" w:rsidRDefault="002C3CE6">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2C3CE6" w:rsidRDefault="002C3CE6">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9" o:title=""/>
          </v:shape>
        </w:pict>
      </w:r>
    </w:p>
    <w:p w:rsidR="002C3CE6" w:rsidRDefault="002C3CE6">
      <w:pPr>
        <w:pStyle w:val="E-Mail"/>
        <w:rPr>
          <w:rFonts w:ascii="Times New Roman" w:hAnsi="Times New Roman" w:cs="Times New Roman"/>
        </w:rPr>
      </w:pPr>
    </w:p>
    <w:p w:rsidR="002C3CE6" w:rsidRDefault="002C3CE6">
      <w:pPr>
        <w:jc w:val="center"/>
        <w:rPr>
          <w:rFonts w:cs="Times New Roman"/>
        </w:rPr>
        <w:sectPr w:rsidR="002C3CE6">
          <w:type w:val="continuous"/>
          <w:pgSz w:w="12240" w:h="15840" w:code="1"/>
          <w:pgMar w:top="1080" w:right="1080" w:bottom="1440" w:left="1080" w:header="720" w:footer="720" w:gutter="0"/>
          <w:cols w:num="3" w:space="0"/>
        </w:sectPr>
      </w:pPr>
    </w:p>
    <w:p w:rsidR="002C3CE6" w:rsidRDefault="002C3CE6">
      <w:pPr>
        <w:spacing w:after="0"/>
        <w:rPr>
          <w:rFonts w:cs="Times New Roman"/>
        </w:rPr>
      </w:pPr>
      <w:r>
        <w:rPr>
          <w:rFonts w:cs="Times New Roman"/>
          <w:b/>
          <w:bCs/>
          <w:sz w:val="24"/>
          <w:szCs w:val="24"/>
        </w:rPr>
        <w:t>ABSTRACT</w:t>
      </w:r>
    </w:p>
    <w:p w:rsidR="002C3CE6" w:rsidRDefault="002C3CE6">
      <w:pPr>
        <w:pStyle w:val="Abstract"/>
      </w:pPr>
      <w:r>
        <w:t>In this paper, we describe a distributed system we developed for doing lookups in a rainbow table for passwords to WPA-PSK 1/2 wireless encrypted  networks.  Our motivation for developing such a system came from the abundance of distributed systems for generating rainbow tables but a lack of any to do the lookup.</w:t>
      </w:r>
    </w:p>
    <w:p w:rsidR="002C3CE6" w:rsidRDefault="002C3CE6">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2C3CE6" w:rsidRDefault="002C3CE6">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2C3CE6" w:rsidRDefault="002C3CE6">
      <w:pPr>
        <w:pStyle w:val="Abstract"/>
      </w:pPr>
      <w:r>
        <w:t>Our results show an order of magnitude of 8 times in speed increase for our distributed system versus the serial coWPAtty.  Testing data showed that the original serial coWPAtty code could still return a single result in an order of several seconds while our system returning results in under 1 second.  While not a seemingly big difference the scalability of our system would provide much more usability to offer this as a service.</w:t>
      </w:r>
    </w:p>
    <w:p w:rsidR="002C3CE6" w:rsidRDefault="002C3CE6">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2C3CE6" w:rsidRDefault="002C3CE6">
      <w:pPr>
        <w:spacing w:before="120" w:after="0"/>
        <w:rPr>
          <w:rFonts w:cs="Times New Roman"/>
        </w:rPr>
      </w:pPr>
      <w:r>
        <w:rPr>
          <w:rFonts w:cs="Times New Roman"/>
          <w:b/>
          <w:bCs/>
          <w:sz w:val="24"/>
          <w:szCs w:val="24"/>
        </w:rPr>
        <w:t>Categories and Subject Descriptors</w:t>
      </w:r>
    </w:p>
    <w:p w:rsidR="002C3CE6" w:rsidRDefault="002C3CE6">
      <w:pPr>
        <w:framePr w:w="4680" w:h="1977" w:hRule="exact" w:hSpace="187" w:wrap="auto" w:vAnchor="page" w:hAnchor="page" w:x="1155" w:y="12605" w:anchorLock="1"/>
        <w:spacing w:after="120"/>
        <w:rPr>
          <w:rFonts w:cs="Times New Roman"/>
          <w:sz w:val="14"/>
          <w:szCs w:val="14"/>
        </w:rPr>
      </w:pPr>
    </w:p>
    <w:p w:rsidR="002C3CE6" w:rsidRDefault="002C3CE6">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2C3CE6" w:rsidRDefault="002C3CE6">
      <w:pPr>
        <w:framePr w:w="4680" w:h="1977" w:hRule="exact" w:hSpace="187" w:wrap="auto" w:vAnchor="page" w:hAnchor="page" w:x="1155" w:y="12605" w:anchorLock="1"/>
        <w:spacing w:after="0"/>
        <w:rPr>
          <w:rFonts w:cs="Times New Roman"/>
          <w:sz w:val="16"/>
          <w:szCs w:val="16"/>
        </w:rPr>
      </w:pPr>
    </w:p>
    <w:p w:rsidR="002C3CE6" w:rsidRDefault="002C3CE6">
      <w:pPr>
        <w:framePr w:w="4680" w:h="1977" w:hRule="exact" w:hSpace="187" w:wrap="auto" w:vAnchor="page" w:hAnchor="page" w:x="1155" w:y="12605" w:anchorLock="1"/>
        <w:spacing w:after="0"/>
        <w:rPr>
          <w:rFonts w:cs="Times New Roman"/>
          <w:sz w:val="16"/>
          <w:szCs w:val="16"/>
        </w:rPr>
      </w:pPr>
      <w:r>
        <w:rPr>
          <w:rFonts w:cs="Times New Roman"/>
          <w:sz w:val="16"/>
          <w:szCs w:val="16"/>
        </w:rPr>
        <w:t>Copyright 2011</w:t>
      </w:r>
    </w:p>
    <w:p w:rsidR="002C3CE6" w:rsidRDefault="002C3CE6">
      <w:pPr>
        <w:framePr w:w="4680" w:h="1977" w:hRule="exact" w:hSpace="187" w:wrap="auto" w:vAnchor="page" w:hAnchor="page" w:x="1155" w:y="12605" w:anchorLock="1"/>
        <w:spacing w:after="0"/>
        <w:rPr>
          <w:rFonts w:cs="Times New Roman"/>
          <w:sz w:val="16"/>
          <w:szCs w:val="16"/>
        </w:rPr>
      </w:pPr>
      <w:r>
        <w:rPr>
          <w:rFonts w:cs="Times New Roman"/>
          <w:sz w:val="16"/>
          <w:szCs w:val="16"/>
        </w:rPr>
        <w:t>Template - Copyright 2010 ACM 1-58113-000-0/00/0010</w:t>
      </w:r>
    </w:p>
    <w:p w:rsidR="002C3CE6" w:rsidRDefault="002C3CE6">
      <w:pPr>
        <w:framePr w:w="4680" w:h="1977" w:hRule="exact" w:hSpace="187" w:wrap="auto" w:vAnchor="page" w:hAnchor="page" w:x="1155" w:y="12605" w:anchorLock="1"/>
        <w:rPr>
          <w:rFonts w:cs="Times New Roman"/>
        </w:rPr>
      </w:pPr>
    </w:p>
    <w:p w:rsidR="002C3CE6" w:rsidRDefault="002C3CE6">
      <w:pPr>
        <w:spacing w:after="120"/>
        <w:rPr>
          <w:rFonts w:cs="Times New Roman"/>
          <w:i/>
          <w:iCs/>
        </w:rPr>
      </w:pPr>
      <w:r>
        <w:rPr>
          <w:rFonts w:cs="Times New Roman"/>
        </w:rPr>
        <w:t>C.2.1 [</w:t>
      </w:r>
      <w:r>
        <w:rPr>
          <w:rFonts w:cs="Times New Roman"/>
          <w:b/>
          <w:bCs/>
        </w:rPr>
        <w:t>COMPUTER-COMMUNICATION NETWORKS</w:t>
      </w:r>
      <w:r>
        <w:rPr>
          <w:rFonts w:cs="Times New Roman"/>
        </w:rPr>
        <w:t xml:space="preserve">]: Network Architecture and Design– </w:t>
      </w:r>
      <w:r>
        <w:rPr>
          <w:rFonts w:cs="Times New Roman"/>
          <w:i/>
          <w:iCs/>
        </w:rPr>
        <w:t>Wireless communication;</w:t>
      </w:r>
      <w:r>
        <w:rPr>
          <w:rFonts w:cs="Times New Roman"/>
        </w:rPr>
        <w:t xml:space="preserve"> K.6.5 [</w:t>
      </w:r>
      <w:r>
        <w:rPr>
          <w:rFonts w:cs="Times New Roman"/>
          <w:b/>
          <w:bCs/>
        </w:rPr>
        <w:t>MANAGEMENT OF COMPUTING AND INFORMATION SYSTEMS</w:t>
      </w:r>
      <w:r>
        <w:rPr>
          <w:rFonts w:cs="Times New Roman"/>
        </w:rPr>
        <w:t xml:space="preserve">]: Security and Protection– </w:t>
      </w:r>
      <w:r>
        <w:rPr>
          <w:rFonts w:cs="Times New Roman"/>
          <w:i/>
          <w:iCs/>
        </w:rPr>
        <w:t>Unauthorized access (e.g., hacking, phreaking);</w:t>
      </w:r>
    </w:p>
    <w:p w:rsidR="002C3CE6" w:rsidRDefault="002C3CE6">
      <w:pPr>
        <w:spacing w:after="120"/>
        <w:rPr>
          <w:rFonts w:cs="Times New Roman"/>
          <w:i/>
          <w:iCs/>
        </w:rPr>
      </w:pPr>
      <w:r>
        <w:rPr>
          <w:rFonts w:cs="Times New Roman"/>
        </w:rPr>
        <w:br w:type="column"/>
      </w:r>
      <w:r>
        <w:rPr>
          <w:rFonts w:cs="Times New Roman"/>
          <w:b/>
          <w:bCs/>
          <w:sz w:val="24"/>
          <w:szCs w:val="24"/>
        </w:rPr>
        <w:t>General Terms</w:t>
      </w:r>
    </w:p>
    <w:p w:rsidR="002C3CE6" w:rsidRDefault="002C3CE6">
      <w:pPr>
        <w:spacing w:after="120"/>
        <w:rPr>
          <w:rFonts w:cs="Times New Roman"/>
        </w:rPr>
      </w:pPr>
      <w:r>
        <w:rPr>
          <w:rFonts w:cs="Times New Roman"/>
        </w:rPr>
        <w:t>Security</w:t>
      </w:r>
    </w:p>
    <w:p w:rsidR="002C3CE6" w:rsidRDefault="002C3CE6">
      <w:pPr>
        <w:spacing w:before="120" w:after="0"/>
        <w:rPr>
          <w:rFonts w:cs="Times New Roman"/>
        </w:rPr>
      </w:pPr>
      <w:r>
        <w:rPr>
          <w:rFonts w:cs="Times New Roman"/>
          <w:b/>
          <w:bCs/>
          <w:sz w:val="24"/>
          <w:szCs w:val="24"/>
        </w:rPr>
        <w:t>Keywords</w:t>
      </w:r>
    </w:p>
    <w:p w:rsidR="002C3CE6" w:rsidRDefault="002C3CE6">
      <w:pPr>
        <w:spacing w:after="120"/>
        <w:rPr>
          <w:rFonts w:cs="Times New Roman"/>
        </w:rPr>
      </w:pPr>
      <w:r>
        <w:rPr>
          <w:rFonts w:cs="Times New Roman"/>
        </w:rPr>
        <w:t>WPA, rainbow table, dictionary attack</w:t>
      </w:r>
    </w:p>
    <w:p w:rsidR="002C3CE6" w:rsidRDefault="002C3CE6">
      <w:pPr>
        <w:pStyle w:val="Heading1"/>
        <w:numPr>
          <w:numberingChange w:id="0" w:author="Arpit" w:date="2011-05-01T13:37:00Z" w:original="%1:1:0:."/>
        </w:numPr>
        <w:spacing w:before="120"/>
        <w:rPr>
          <w:rFonts w:cs="Times New Roman"/>
        </w:rPr>
      </w:pPr>
      <w:r>
        <w:rPr>
          <w:rFonts w:cs="Times New Roman"/>
        </w:rPr>
        <w:t>INTRODUCTION</w:t>
      </w:r>
    </w:p>
    <w:p w:rsidR="002C3CE6" w:rsidRDefault="002C3CE6">
      <w:pPr>
        <w:pStyle w:val="BodyText2"/>
        <w:spacing w:after="120"/>
        <w:ind w:firstLine="0"/>
      </w:pPr>
      <w:r>
        <w:t xml:space="preserve">The use of wireless networks based on the 802.11 standards (also known as WiFi) has become much more common place in </w:t>
      </w:r>
      <w:del w:id="1" w:author="Arpit" w:date="2011-05-01T13:37:00Z">
        <w:r>
          <w:delText xml:space="preserve">your </w:delText>
        </w:r>
      </w:del>
      <w:ins w:id="2" w:author="Arpit" w:date="2011-05-01T13:37:00Z">
        <w:r>
          <w:t xml:space="preserve">a </w:t>
        </w:r>
      </w:ins>
      <w:r>
        <w:t>typical household.  Early advents of these networks provided security to limit access and protect sensitive data with a protocol standard known as WEP.  Research and analysis into the cipher algorithms used in this protocol lead to discovered weaknesses that could easily be exploited by a single computer with modest hardware using brute force.  The deficiencies of this protocol lead to the development of a new one known as WPA [3]</w:t>
      </w:r>
      <w:ins w:id="3" w:author="Arpit" w:date="2011-05-01T13:38:00Z">
        <w:r>
          <w:t xml:space="preserve"> which was subsequently enhanced with WPA2</w:t>
        </w:r>
      </w:ins>
      <w:r>
        <w:t>.  This newer protocol utilizes much more advanced and stronger encryption ciphers which have made the possibility of using brute force attempts not feasible [4].   With the advent of these new security measures ways of attacking them have evolved as well.</w:t>
      </w:r>
    </w:p>
    <w:p w:rsidR="002C3CE6" w:rsidRDefault="002C3CE6">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unfeasible.  A common alternative is to try a large dictionary of common passwords.  This dictionary can also include slight permutations on words such as appending numbers to the end in order to catch common passwords used by users.</w:t>
      </w:r>
    </w:p>
    <w:p w:rsidR="002C3CE6" w:rsidRDefault="002C3CE6">
      <w:pPr>
        <w:pStyle w:val="BodyText2"/>
        <w:spacing w:after="120"/>
        <w:ind w:firstLine="0"/>
      </w:pPr>
      <w:r>
        <w:t xml:space="preserve">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w:t>
      </w:r>
      <w:ins w:id="4" w:author="Arpit" w:date="2011-05-01T14:30:00Z">
        <w:r>
          <w:t xml:space="preserve">authentication </w:t>
        </w:r>
      </w:ins>
      <w:r>
        <w:t xml:space="preserve">handshake data </w:t>
      </w:r>
      <w:del w:id="5" w:author="Arpit" w:date="2011-05-01T14:30:00Z">
        <w:r>
          <w:delText>(IV’s)</w:delText>
        </w:r>
      </w:del>
      <w:r>
        <w:t xml:space="preserve"> and do a lookup in the pre-computed rainbow table for a match.  Such a tool already exists and is known as coWPAtty.</w:t>
      </w:r>
    </w:p>
    <w:p w:rsidR="002C3CE6" w:rsidRDefault="002C3CE6">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2C3CE6" w:rsidRDefault="002C3CE6">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2C3CE6" w:rsidRDefault="002C3CE6">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2C3CE6" w:rsidRDefault="002C3CE6">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2C3CE6" w:rsidRDefault="002C3CE6">
      <w:pPr>
        <w:pStyle w:val="BodyText2"/>
        <w:spacing w:after="120"/>
        <w:ind w:firstLine="0"/>
      </w:pPr>
      <w:r>
        <w:t>All the project code and testing data can be found on the project’s website at http://code.google.com/p/distributed-wpa-cracking/</w:t>
      </w:r>
    </w:p>
    <w:p w:rsidR="002C3CE6" w:rsidRDefault="002C3CE6">
      <w:pPr>
        <w:pStyle w:val="Heading1"/>
        <w:numPr>
          <w:numberingChange w:id="6" w:author="Arpit" w:date="2011-05-01T13:37:00Z" w:original="%1:2:0:."/>
        </w:numPr>
        <w:spacing w:before="120"/>
        <w:rPr>
          <w:rFonts w:cs="Times New Roman"/>
        </w:rPr>
      </w:pPr>
      <w:r>
        <w:rPr>
          <w:rFonts w:cs="Times New Roman"/>
        </w:rPr>
        <w:t>ARCHITECTURE</w:t>
      </w:r>
    </w:p>
    <w:p w:rsidR="002C3CE6" w:rsidRDefault="002C3CE6">
      <w:pPr>
        <w:pStyle w:val="Heading2"/>
        <w:numPr>
          <w:numberingChange w:id="7" w:author="Arpit" w:date="2011-05-01T13:37:00Z" w:original="%1:2:0:.%2:1:0:"/>
        </w:numPr>
        <w:tabs>
          <w:tab w:val="clear" w:pos="1080"/>
        </w:tabs>
        <w:spacing w:before="0"/>
        <w:ind w:left="0" w:firstLine="0"/>
        <w:rPr>
          <w:rFonts w:cs="Times New Roman"/>
        </w:rPr>
      </w:pPr>
      <w:r>
        <w:rPr>
          <w:rFonts w:cs="Times New Roman"/>
        </w:rPr>
        <w:t>Overview</w:t>
      </w:r>
    </w:p>
    <w:p w:rsidR="002C3CE6" w:rsidRDefault="002C3CE6">
      <w:pPr>
        <w:pStyle w:val="BodyText2"/>
        <w:keepNext/>
        <w:spacing w:after="120"/>
        <w:ind w:firstLine="0"/>
      </w:pPr>
      <w:r>
        <w:rPr>
          <w:noProof/>
        </w:rPr>
        <w:pict>
          <v:shape id="_x0000_i1028" type="#_x0000_t75" style="width:239.25pt;height:174pt;visibility:visible">
            <v:imagedata r:id="rId10" o:title=""/>
          </v:shape>
        </w:pict>
      </w:r>
    </w:p>
    <w:p w:rsidR="002C3CE6" w:rsidRDefault="002C3CE6">
      <w:pPr>
        <w:pStyle w:val="Caption"/>
        <w:jc w:val="both"/>
      </w:pPr>
      <w:r>
        <w:t xml:space="preserve">Figure </w:t>
      </w:r>
      <w:fldSimple w:instr=" SEQ Figure \* ARABIC ">
        <w:r>
          <w:rPr>
            <w:noProof/>
          </w:rPr>
          <w:t>1</w:t>
        </w:r>
      </w:fldSimple>
      <w:r>
        <w:t>.  Architecture Overview</w:t>
      </w:r>
    </w:p>
    <w:p w:rsidR="002C3CE6" w:rsidRDefault="002C3CE6">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2C3CE6" w:rsidRDefault="002C3CE6">
      <w:pPr>
        <w:pStyle w:val="BodyText2"/>
        <w:spacing w:after="120"/>
        <w:ind w:firstLine="0"/>
      </w:pPr>
      <w:r>
        <w:t>A network file system</w:t>
      </w:r>
      <w:ins w:id="8" w:author="Arpit" w:date="2011-05-01T13:44:00Z">
        <w:r>
          <w:t>(NFS)</w:t>
        </w:r>
      </w:ins>
      <w:r>
        <w:t xml:space="preserve"> is used as a shared location for the job input data and output results.  In addition it serves as a central point for the binary code that will be run on both the master and the worker nodes.</w:t>
      </w:r>
    </w:p>
    <w:p w:rsidR="002C3CE6" w:rsidRDefault="002C3CE6">
      <w:pPr>
        <w:pStyle w:val="BodyText2"/>
        <w:spacing w:after="120"/>
        <w:ind w:firstLine="0"/>
      </w:pPr>
      <w:r>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2C3CE6" w:rsidRDefault="002C3CE6">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2C3CE6" w:rsidRDefault="002C3CE6">
      <w:pPr>
        <w:pStyle w:val="Heading2"/>
        <w:numPr>
          <w:numberingChange w:id="9" w:author="Arpit" w:date="2011-05-01T13:37:00Z" w:original="%1:2:0:.%2:2:0:"/>
        </w:numPr>
        <w:tabs>
          <w:tab w:val="clear" w:pos="1080"/>
        </w:tabs>
        <w:ind w:left="0" w:firstLine="0"/>
        <w:rPr>
          <w:rFonts w:cs="Times New Roman"/>
        </w:rPr>
      </w:pPr>
      <w:r>
        <w:rPr>
          <w:rFonts w:cs="Times New Roman"/>
        </w:rPr>
        <w:t>Network File System</w:t>
      </w:r>
    </w:p>
    <w:p w:rsidR="002C3CE6" w:rsidRDefault="002C3CE6">
      <w:pPr>
        <w:rPr>
          <w:rFonts w:cs="Times New Roman"/>
        </w:rPr>
      </w:pPr>
      <w:r>
        <w:rPr>
          <w:rFonts w:cs="Times New Roman"/>
        </w:rP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2C3CE6" w:rsidRDefault="002C3CE6">
      <w:pPr>
        <w:rPr>
          <w:rFonts w:cs="Times New Roman"/>
        </w:rPr>
      </w:pPr>
      <w:r>
        <w:rPr>
          <w:rFonts w:cs="Times New Roman"/>
        </w:rP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2C3CE6" w:rsidRDefault="002C3CE6">
      <w:pPr>
        <w:rPr>
          <w:rFonts w:cs="Times New Roman"/>
        </w:rPr>
      </w:pPr>
      <w:r>
        <w:rPr>
          <w:rFonts w:cs="Times New Roman"/>
        </w:rP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2C3CE6" w:rsidRDefault="002C3CE6">
      <w:pPr>
        <w:rPr>
          <w:rFonts w:cs="Times New Roman"/>
        </w:rPr>
      </w:pPr>
      <w:r>
        <w:rPr>
          <w:rFonts w:cs="Times New Roman"/>
        </w:rP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2C3CE6" w:rsidRDefault="002C3CE6">
      <w:pPr>
        <w:pStyle w:val="Heading2"/>
        <w:numPr>
          <w:numberingChange w:id="10" w:author="Arpit" w:date="2011-05-01T13:37:00Z" w:original="%1:2:0:.%2:3:0:"/>
        </w:numPr>
        <w:tabs>
          <w:tab w:val="clear" w:pos="1080"/>
        </w:tabs>
        <w:ind w:left="0" w:firstLine="0"/>
        <w:rPr>
          <w:rFonts w:cs="Times New Roman"/>
        </w:rPr>
      </w:pPr>
      <w:r>
        <w:rPr>
          <w:rFonts w:cs="Times New Roman"/>
        </w:rPr>
        <w:t>Master Node</w:t>
      </w:r>
    </w:p>
    <w:p w:rsidR="002C3CE6" w:rsidRDefault="002C3CE6">
      <w:pPr>
        <w:rPr>
          <w:rFonts w:cs="Times New Roman"/>
        </w:rPr>
      </w:pPr>
      <w:r>
        <w:rPr>
          <w:rFonts w:cs="Times New Roman"/>
        </w:rPr>
        <w:t>The master node is a Java web application written from scratch that is responsible for accepting and queuing user requests along with tracking the status of the worker nodes.</w:t>
      </w:r>
    </w:p>
    <w:p w:rsidR="002C3CE6" w:rsidRDefault="002C3CE6">
      <w:pPr>
        <w:rPr>
          <w:rFonts w:cs="Times New Roman"/>
        </w:rPr>
      </w:pPr>
      <w:r>
        <w:rPr>
          <w:rFonts w:cs="Times New Roman"/>
        </w:rPr>
        <w:t>The master node web application provides a user interface as depicted in figure 2 that provides the user with the following:</w:t>
      </w:r>
    </w:p>
    <w:p w:rsidR="002C3CE6" w:rsidRDefault="002C3CE6">
      <w:pPr>
        <w:pStyle w:val="ListParagraph"/>
        <w:numPr>
          <w:ilvl w:val="0"/>
          <w:numId w:val="6"/>
          <w:numberingChange w:id="11" w:author="Arpit" w:date="2011-05-01T13:37:00Z" w:original=""/>
        </w:numPr>
      </w:pPr>
      <w:r>
        <w:t>A HTML form for uploading a new job</w:t>
      </w:r>
    </w:p>
    <w:p w:rsidR="002C3CE6" w:rsidRDefault="002C3CE6">
      <w:pPr>
        <w:pStyle w:val="ListParagraph"/>
        <w:numPr>
          <w:ilvl w:val="0"/>
          <w:numId w:val="6"/>
          <w:numberingChange w:id="12" w:author="Arpit" w:date="2011-05-01T13:37:00Z" w:original=""/>
        </w:numPr>
      </w:pPr>
      <w:r>
        <w:t>View of the jobs in the queue and completed jobs</w:t>
      </w:r>
    </w:p>
    <w:p w:rsidR="002C3CE6" w:rsidRDefault="002C3CE6">
      <w:pPr>
        <w:pStyle w:val="ListParagraph"/>
        <w:numPr>
          <w:ilvl w:val="0"/>
          <w:numId w:val="6"/>
          <w:numberingChange w:id="13" w:author="Arpit" w:date="2011-05-01T13:37:00Z" w:original=""/>
        </w:numPr>
      </w:pPr>
      <w:r>
        <w:t>Status list for the worker nodes</w:t>
      </w:r>
    </w:p>
    <w:p w:rsidR="002C3CE6" w:rsidRDefault="002C3CE6">
      <w:pPr>
        <w:pStyle w:val="ListParagraph"/>
        <w:numPr>
          <w:ilvl w:val="0"/>
          <w:numId w:val="6"/>
          <w:numberingChange w:id="14" w:author="Arpit" w:date="2011-05-01T13:37:00Z" w:original=""/>
        </w:numPr>
      </w:pPr>
      <w:r>
        <w:t>Controls for starting / killing the worker nodes</w:t>
      </w:r>
    </w:p>
    <w:p w:rsidR="002C3CE6" w:rsidRDefault="002C3CE6">
      <w:pPr>
        <w:pStyle w:val="ListParagraph"/>
        <w:numPr>
          <w:ilvl w:val="0"/>
          <w:numId w:val="6"/>
          <w:numberingChange w:id="15" w:author="Arpit" w:date="2011-05-01T13:37:00Z" w:original=""/>
        </w:numPr>
      </w:pPr>
      <w:r>
        <w:t>View of the web application log</w:t>
      </w:r>
    </w:p>
    <w:p w:rsidR="002C3CE6" w:rsidRDefault="002C3CE6">
      <w:pPr>
        <w:rPr>
          <w:rFonts w:cs="Times New Roman"/>
        </w:rPr>
        <w:sectPr w:rsidR="002C3CE6">
          <w:type w:val="continuous"/>
          <w:pgSz w:w="12240" w:h="15840" w:code="1"/>
          <w:pgMar w:top="1080" w:right="1080" w:bottom="1080" w:left="1080" w:header="720" w:footer="720" w:gutter="0"/>
          <w:cols w:num="2" w:space="475"/>
        </w:sectPr>
      </w:pPr>
    </w:p>
    <w:p w:rsidR="002C3CE6" w:rsidRDefault="002C3CE6">
      <w:pPr>
        <w:keepNext/>
        <w:rPr>
          <w:rFonts w:cs="Times New Roman"/>
        </w:rPr>
      </w:pPr>
      <w:r>
        <w:rPr>
          <w:rFonts w:cs="Times New Roman"/>
          <w:noProof/>
        </w:rPr>
        <w:pict>
          <v:shape id="_x0000_i1029" type="#_x0000_t75" style="width:495pt;height:261pt;visibility:visible">
            <v:imagedata r:id="rId11" o:title=""/>
          </v:shape>
        </w:pict>
      </w:r>
    </w:p>
    <w:p w:rsidR="002C3CE6" w:rsidRDefault="002C3CE6">
      <w:pPr>
        <w:pStyle w:val="Caption"/>
        <w:jc w:val="left"/>
        <w:sectPr w:rsidR="002C3CE6">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2C3CE6" w:rsidRDefault="002C3CE6">
      <w:pPr>
        <w:pStyle w:val="Heading3"/>
        <w:numPr>
          <w:numberingChange w:id="16" w:author="Arpit" w:date="2011-05-01T13:37:00Z" w:original="%1:2:0:.%2:3:0:.%3:1:0:"/>
        </w:numPr>
        <w:tabs>
          <w:tab w:val="clear" w:pos="1080"/>
        </w:tabs>
        <w:ind w:left="0" w:firstLine="0"/>
        <w:rPr>
          <w:rFonts w:cs="Times New Roman"/>
        </w:rPr>
      </w:pPr>
      <w:r>
        <w:rPr>
          <w:rFonts w:cs="Times New Roman"/>
        </w:rPr>
        <w:t>Configuration</w:t>
      </w:r>
    </w:p>
    <w:p w:rsidR="002C3CE6" w:rsidRDefault="002C3CE6">
      <w:pPr>
        <w:rPr>
          <w:rFonts w:cs="Times New Roman"/>
        </w:rPr>
      </w:pPr>
      <w:r>
        <w:rPr>
          <w:rFonts w:cs="Times New Roman"/>
        </w:rPr>
        <w:t>All configuration is managed via an XML file on the master node that is loaded at the startup of the master node web application.  It specifies the following:</w:t>
      </w:r>
    </w:p>
    <w:p w:rsidR="002C3CE6" w:rsidRDefault="002C3CE6">
      <w:pPr>
        <w:pStyle w:val="ListParagraph"/>
        <w:numPr>
          <w:ilvl w:val="0"/>
          <w:numId w:val="7"/>
          <w:numberingChange w:id="17" w:author="Arpit" w:date="2011-05-01T13:37:00Z" w:original="%1:1:0:."/>
        </w:numPr>
      </w:pPr>
      <w:r>
        <w:t>The base directory pathname for where job data should be stored</w:t>
      </w:r>
    </w:p>
    <w:p w:rsidR="002C3CE6" w:rsidRDefault="002C3CE6">
      <w:pPr>
        <w:pStyle w:val="ListParagraph"/>
        <w:numPr>
          <w:ilvl w:val="1"/>
          <w:numId w:val="7"/>
          <w:numberingChange w:id="18" w:author="Arpit" w:date="2011-05-01T13:37:00Z" w:original="%2:1:4:."/>
        </w:numPr>
      </w:pPr>
      <w:r>
        <w:t>A network file system share that is accessible to both the master and worker nodes</w:t>
      </w:r>
    </w:p>
    <w:p w:rsidR="002C3CE6" w:rsidRDefault="002C3CE6">
      <w:pPr>
        <w:pStyle w:val="ListParagraph"/>
        <w:numPr>
          <w:ilvl w:val="0"/>
          <w:numId w:val="7"/>
          <w:numberingChange w:id="19" w:author="Arpit" w:date="2011-05-01T13:37:00Z" w:original="%1:2:0:."/>
        </w:numPr>
      </w:pPr>
      <w:r>
        <w:t>The hostnames and port addresses for the worker nodes</w:t>
      </w:r>
    </w:p>
    <w:p w:rsidR="002C3CE6" w:rsidRDefault="002C3CE6">
      <w:pPr>
        <w:pStyle w:val="ListParagraph"/>
        <w:numPr>
          <w:ilvl w:val="0"/>
          <w:numId w:val="7"/>
          <w:numberingChange w:id="20" w:author="Arpit" w:date="2011-05-01T13:37:00Z" w:original="%1:2:0:."/>
        </w:numPr>
      </w:pPr>
      <w:r>
        <w:t>The directory to the rainbow table for local use</w:t>
      </w:r>
    </w:p>
    <w:p w:rsidR="002C3CE6" w:rsidRDefault="002C3CE6">
      <w:pPr>
        <w:pStyle w:val="ListParagraph"/>
        <w:numPr>
          <w:ilvl w:val="0"/>
          <w:numId w:val="7"/>
          <w:numberingChange w:id="21" w:author="Arpit" w:date="2011-05-01T13:37:00Z" w:original="%1:2:0:."/>
        </w:numPr>
      </w:pPr>
      <w:r>
        <w:t>Command templates for starting the worker nodes</w:t>
      </w:r>
    </w:p>
    <w:p w:rsidR="002C3CE6" w:rsidRDefault="002C3CE6">
      <w:pPr>
        <w:pStyle w:val="ListParagraph"/>
        <w:numPr>
          <w:ilvl w:val="0"/>
          <w:numId w:val="7"/>
          <w:numberingChange w:id="22" w:author="Arpit" w:date="2011-05-01T13:37:00Z" w:original="%1:2:0:."/>
        </w:numPr>
      </w:pPr>
      <w:r>
        <w:t>Command for killing worker nodes</w:t>
      </w:r>
    </w:p>
    <w:p w:rsidR="002C3CE6" w:rsidRDefault="002C3CE6">
      <w:pPr>
        <w:pStyle w:val="ListParagraph"/>
        <w:numPr>
          <w:ilvl w:val="0"/>
          <w:numId w:val="7"/>
          <w:numberingChange w:id="23" w:author="Arpit" w:date="2011-05-01T13:37:00Z" w:original="%1:2:0:."/>
        </w:numPr>
      </w:pPr>
      <w:r>
        <w:t>SSH credentials for accessing worker nodes</w:t>
      </w:r>
    </w:p>
    <w:p w:rsidR="002C3CE6" w:rsidRDefault="002C3CE6">
      <w:pPr>
        <w:rPr>
          <w:rFonts w:cs="Times New Roman"/>
        </w:rPr>
      </w:pPr>
      <w:r>
        <w:rPr>
          <w:rFonts w:cs="Times New Roman"/>
        </w:rPr>
        <w:t>The template approach for the start command for worker nodes allows for the master to fill in necessary details such as directory paths and rainbow table offsets when starting a worker node.  Details will be discussed in the section on worker nodes.</w:t>
      </w:r>
    </w:p>
    <w:p w:rsidR="002C3CE6" w:rsidRDefault="002C3CE6">
      <w:pPr>
        <w:pStyle w:val="Heading3"/>
        <w:numPr>
          <w:numberingChange w:id="24" w:author="Arpit" w:date="2011-05-01T13:37:00Z" w:original="%1:2:0:.%2:3:0:.%3:2:0:"/>
        </w:numPr>
        <w:tabs>
          <w:tab w:val="clear" w:pos="1080"/>
        </w:tabs>
        <w:ind w:left="0" w:firstLine="0"/>
        <w:rPr>
          <w:rFonts w:cs="Times New Roman"/>
        </w:rPr>
      </w:pPr>
      <w:r>
        <w:rPr>
          <w:rFonts w:cs="Times New Roman"/>
        </w:rPr>
        <w:t>Job Submission</w:t>
      </w:r>
    </w:p>
    <w:p w:rsidR="002C3CE6" w:rsidRDefault="002C3CE6">
      <w:pPr>
        <w:rPr>
          <w:rFonts w:cs="Times New Roman"/>
        </w:rPr>
      </w:pPr>
      <w:r>
        <w:rPr>
          <w:rFonts w:cs="Times New Roman"/>
        </w:rP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2C3CE6" w:rsidRDefault="002C3CE6">
      <w:pPr>
        <w:rPr>
          <w:rFonts w:cs="Times New Roman"/>
        </w:rPr>
      </w:pPr>
      <w:r>
        <w:rPr>
          <w:rFonts w:cs="Times New Roman"/>
        </w:rP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2C3CE6" w:rsidRDefault="002C3CE6">
      <w:pPr>
        <w:rPr>
          <w:rFonts w:cs="Times New Roman"/>
        </w:rPr>
      </w:pPr>
      <w:r>
        <w:rPr>
          <w:rFonts w:cs="Times New Roman"/>
        </w:rPr>
        <w:t>The master node web application receives the request, generates a unique job id for it, creates the necessary directories on the network file system, and adds the job to the queue.</w:t>
      </w:r>
    </w:p>
    <w:p w:rsidR="002C3CE6" w:rsidRDefault="002C3CE6">
      <w:pPr>
        <w:pStyle w:val="Heading3"/>
        <w:numPr>
          <w:numberingChange w:id="25" w:author="Arpit" w:date="2011-05-01T13:37:00Z" w:original="%1:2:0:.%2:3:0:.%3:3:0:"/>
        </w:numPr>
        <w:tabs>
          <w:tab w:val="clear" w:pos="1080"/>
        </w:tabs>
        <w:ind w:left="0" w:firstLine="0"/>
        <w:rPr>
          <w:rFonts w:cs="Times New Roman"/>
        </w:rPr>
      </w:pPr>
      <w:r>
        <w:rPr>
          <w:rFonts w:cs="Times New Roman"/>
        </w:rPr>
        <w:t>Job Queue</w:t>
      </w:r>
    </w:p>
    <w:p w:rsidR="002C3CE6" w:rsidRDefault="002C3CE6">
      <w:pPr>
        <w:rPr>
          <w:rFonts w:cs="Times New Roman"/>
        </w:rPr>
      </w:pPr>
      <w:r>
        <w:rPr>
          <w:rFonts w:cs="Times New Roman"/>
        </w:rPr>
        <w:t>The queue is served in first-in first-out order and a history of all jobs is retained until the master node web application is restarted.</w:t>
      </w:r>
    </w:p>
    <w:p w:rsidR="002C3CE6" w:rsidRDefault="002C3CE6">
      <w:pPr>
        <w:rPr>
          <w:rFonts w:cs="Times New Roman"/>
        </w:rPr>
      </w:pPr>
      <w:r>
        <w:rPr>
          <w:rFonts w:cs="Times New Roman"/>
        </w:rPr>
        <w:t>A job will not be started until all workers report that they are in a ready state and not currently busy with another job.  Jobs are run one at a time.</w:t>
      </w:r>
    </w:p>
    <w:p w:rsidR="002C3CE6" w:rsidRDefault="002C3CE6">
      <w:pPr>
        <w:rPr>
          <w:rFonts w:cs="Times New Roman"/>
        </w:rPr>
      </w:pPr>
      <w:r>
        <w:rPr>
          <w:rFonts w:cs="Times New Roman"/>
        </w:rPr>
        <w:t>Information such as the start and end time along with the solution found, if any, is listed in the interface.  All users can view any job in the queue.</w:t>
      </w:r>
    </w:p>
    <w:p w:rsidR="002C3CE6" w:rsidRDefault="002C3CE6">
      <w:pPr>
        <w:rPr>
          <w:rFonts w:cs="Times New Roman"/>
        </w:rPr>
      </w:pPr>
      <w:r>
        <w:rPr>
          <w:rFonts w:cs="Times New Roman"/>
        </w:rPr>
        <w:t>When the master it told that one worker has found the solution it will send a kill job signal to all other workers informing them to stop in case they haven’t yet.</w:t>
      </w:r>
    </w:p>
    <w:p w:rsidR="002C3CE6" w:rsidRDefault="002C3CE6">
      <w:pPr>
        <w:pStyle w:val="Heading3"/>
        <w:numPr>
          <w:numberingChange w:id="26" w:author="Arpit" w:date="2011-05-01T13:37:00Z" w:original="%1:2:0:.%2:3:0:.%3:4:0:"/>
        </w:numPr>
        <w:tabs>
          <w:tab w:val="clear" w:pos="1080"/>
        </w:tabs>
        <w:ind w:left="0" w:firstLine="0"/>
        <w:rPr>
          <w:rFonts w:cs="Times New Roman"/>
        </w:rPr>
      </w:pPr>
      <w:r>
        <w:rPr>
          <w:rFonts w:cs="Times New Roman"/>
        </w:rPr>
        <w:t>System Status</w:t>
      </w:r>
    </w:p>
    <w:p w:rsidR="002C3CE6" w:rsidRDefault="002C3CE6">
      <w:pPr>
        <w:rPr>
          <w:rFonts w:cs="Times New Roman"/>
        </w:rPr>
      </w:pPr>
      <w:r>
        <w:rPr>
          <w:rFonts w:cs="Times New Roman"/>
        </w:rPr>
        <w:t>The master periodically queries each worker to get their current state.  The list of workers and their state is listed to the user.  Details on the various state types are listed in the Worker Node section later.</w:t>
      </w:r>
    </w:p>
    <w:p w:rsidR="002C3CE6" w:rsidRDefault="002C3CE6">
      <w:pPr>
        <w:pStyle w:val="Heading3"/>
        <w:numPr>
          <w:numberingChange w:id="27" w:author="Arpit" w:date="2011-05-01T13:37:00Z" w:original="%1:2:0:.%2:3:0:.%3:5:0:"/>
        </w:numPr>
        <w:tabs>
          <w:tab w:val="clear" w:pos="1080"/>
        </w:tabs>
        <w:ind w:left="0" w:firstLine="0"/>
        <w:rPr>
          <w:rFonts w:cs="Times New Roman"/>
        </w:rPr>
      </w:pPr>
      <w:r>
        <w:rPr>
          <w:rFonts w:cs="Times New Roman"/>
        </w:rPr>
        <w:t>Start / Kill Worker Nodes</w:t>
      </w:r>
    </w:p>
    <w:p w:rsidR="002C3CE6" w:rsidRDefault="002C3CE6">
      <w:pPr>
        <w:rPr>
          <w:rFonts w:cs="Times New Roman"/>
        </w:rPr>
      </w:pPr>
      <w:r>
        <w:rPr>
          <w:rFonts w:cs="Times New Roman"/>
        </w:rP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2C3CE6" w:rsidRDefault="002C3CE6">
      <w:pPr>
        <w:rPr>
          <w:rFonts w:cs="Times New Roman"/>
        </w:rPr>
      </w:pPr>
      <w:r>
        <w:rPr>
          <w:rFonts w:cs="Times New Roman"/>
        </w:rPr>
        <w:t>Before starting all the workers the master also verifies that the rainbow table SSID’s are all consistent (the same size).  It also calculates the byte offsets that each different worker node will use when they are to load their portion of the rainbow table.</w:t>
      </w:r>
    </w:p>
    <w:p w:rsidR="002C3CE6" w:rsidRDefault="002C3CE6">
      <w:pPr>
        <w:pStyle w:val="Heading2"/>
        <w:numPr>
          <w:numberingChange w:id="28" w:author="Arpit" w:date="2011-05-01T13:37:00Z" w:original="%1:2:0:.%2:4:0:"/>
        </w:numPr>
        <w:tabs>
          <w:tab w:val="clear" w:pos="1080"/>
        </w:tabs>
        <w:ind w:left="0" w:firstLine="0"/>
        <w:rPr>
          <w:rFonts w:cs="Times New Roman"/>
        </w:rPr>
      </w:pPr>
      <w:r>
        <w:rPr>
          <w:rFonts w:cs="Times New Roman"/>
        </w:rPr>
        <w:t>Worker Node</w:t>
      </w:r>
    </w:p>
    <w:p w:rsidR="002C3CE6" w:rsidRDefault="002C3CE6">
      <w:pPr>
        <w:rPr>
          <w:rFonts w:cs="Times New Roman"/>
        </w:rPr>
      </w:pPr>
      <w:r>
        <w:rPr>
          <w:rFonts w:cs="Times New Roman"/>
        </w:rPr>
        <w:t>The worker node is a modified C program based on code by Joshua Wright’s coWPAtty.  It has been modified to act as a type of service that listens on a TCP socket for instructions or status queries from the master node.  The communication specifics will be discussed in the “Master to Worker Node Communication” section later.</w:t>
      </w:r>
    </w:p>
    <w:p w:rsidR="002C3CE6" w:rsidRDefault="002C3CE6">
      <w:pPr>
        <w:pStyle w:val="Heading3"/>
        <w:numPr>
          <w:numberingChange w:id="29" w:author="Arpit" w:date="2011-05-01T13:37:00Z" w:original="%1:2:0:.%2:4:0:.%3:1:0:"/>
        </w:numPr>
        <w:tabs>
          <w:tab w:val="clear" w:pos="1080"/>
        </w:tabs>
        <w:ind w:left="0" w:firstLine="0"/>
        <w:rPr>
          <w:rFonts w:cs="Times New Roman"/>
        </w:rPr>
      </w:pPr>
      <w:r>
        <w:rPr>
          <w:rFonts w:cs="Times New Roman"/>
        </w:rPr>
        <w:t>Worker States</w:t>
      </w:r>
    </w:p>
    <w:p w:rsidR="002C3CE6" w:rsidRDefault="002C3CE6">
      <w:pPr>
        <w:rPr>
          <w:rFonts w:cs="Times New Roman"/>
        </w:rPr>
      </w:pPr>
      <w:r>
        <w:rPr>
          <w:rFonts w:cs="Times New Roman"/>
        </w:rPr>
        <w:t>A worker node may be in any of the following states which are reported to the master node:</w:t>
      </w:r>
    </w:p>
    <w:p w:rsidR="002C3CE6" w:rsidRDefault="002C3CE6">
      <w:pPr>
        <w:pStyle w:val="ListParagraph"/>
        <w:numPr>
          <w:ilvl w:val="0"/>
          <w:numId w:val="8"/>
          <w:numberingChange w:id="30" w:author="Arpit" w:date="2011-05-01T13:37:00Z" w:original=""/>
        </w:numPr>
      </w:pPr>
      <w:r>
        <w:t>NOT LOADED – the worker is not accepting TCP connections.  It may not be running at all or it may still be busy loading the rainbow table into memory.</w:t>
      </w:r>
    </w:p>
    <w:p w:rsidR="002C3CE6" w:rsidRDefault="002C3CE6">
      <w:pPr>
        <w:pStyle w:val="ListParagraph"/>
        <w:numPr>
          <w:ilvl w:val="0"/>
          <w:numId w:val="8"/>
          <w:numberingChange w:id="31" w:author="Arpit" w:date="2011-05-01T13:37:00Z" w:original=""/>
        </w:numPr>
      </w:pPr>
      <w:r>
        <w:t>LOADED – the worker is ready to accept jobs, has loaded the rainbow table, and has not yet run any jobs.</w:t>
      </w:r>
    </w:p>
    <w:p w:rsidR="002C3CE6" w:rsidRDefault="002C3CE6">
      <w:pPr>
        <w:pStyle w:val="ListParagraph"/>
        <w:numPr>
          <w:ilvl w:val="0"/>
          <w:numId w:val="8"/>
          <w:numberingChange w:id="32" w:author="Arpit" w:date="2011-05-01T13:37:00Z" w:original=""/>
        </w:numPr>
      </w:pPr>
      <w:r>
        <w:t>RUNNING – the worker is currently busy running a job.  It will refuse to run any additional jobs and return an error if asked to do so.</w:t>
      </w:r>
    </w:p>
    <w:p w:rsidR="002C3CE6" w:rsidRDefault="002C3CE6">
      <w:pPr>
        <w:pStyle w:val="ListParagraph"/>
        <w:numPr>
          <w:ilvl w:val="0"/>
          <w:numId w:val="8"/>
          <w:numberingChange w:id="33" w:author="Arpit" w:date="2011-05-01T13:37:00Z" w:original=""/>
        </w:numPr>
      </w:pPr>
      <w:r>
        <w:t>FINISHED – the worker has finished a job and is ready for the next.</w:t>
      </w:r>
    </w:p>
    <w:p w:rsidR="002C3CE6" w:rsidRDefault="002C3CE6">
      <w:pPr>
        <w:pStyle w:val="ListParagraph"/>
        <w:numPr>
          <w:ilvl w:val="0"/>
          <w:numId w:val="8"/>
          <w:numberingChange w:id="34" w:author="Arpit" w:date="2011-05-01T13:37:00Z" w:original=""/>
        </w:numPr>
      </w:pPr>
      <w:r>
        <w:t>ERROR – the worker has encountered an error and can no longer run any jobs.  It must be restarted.</w:t>
      </w:r>
    </w:p>
    <w:p w:rsidR="002C3CE6" w:rsidRDefault="002C3CE6">
      <w:pPr>
        <w:pStyle w:val="Heading3"/>
        <w:numPr>
          <w:numberingChange w:id="35" w:author="Arpit" w:date="2011-05-01T13:37:00Z" w:original="%1:2:0:.%2:4:0:.%3:2:0:"/>
        </w:numPr>
        <w:tabs>
          <w:tab w:val="clear" w:pos="1080"/>
        </w:tabs>
        <w:ind w:left="0" w:firstLine="0"/>
        <w:rPr>
          <w:rFonts w:cs="Times New Roman"/>
        </w:rPr>
      </w:pPr>
      <w:r>
        <w:rPr>
          <w:rFonts w:cs="Times New Roman"/>
        </w:rPr>
        <w:t>Rainbow Table</w:t>
      </w:r>
    </w:p>
    <w:p w:rsidR="002C3CE6" w:rsidRDefault="002C3CE6">
      <w:pPr>
        <w:rPr>
          <w:rFonts w:cs="Times New Roman"/>
        </w:rPr>
      </w:pPr>
      <w:r>
        <w:rPr>
          <w:rFonts w:cs="Times New Roman"/>
        </w:rP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2C3CE6" w:rsidRDefault="002C3CE6">
      <w:pPr>
        <w:pStyle w:val="Heading3"/>
        <w:numPr>
          <w:numberingChange w:id="36" w:author="Arpit" w:date="2011-05-01T13:37:00Z" w:original="%1:2:0:.%2:4:0:.%3:3:0:"/>
        </w:numPr>
        <w:tabs>
          <w:tab w:val="clear" w:pos="1080"/>
        </w:tabs>
        <w:ind w:left="0" w:firstLine="0"/>
        <w:rPr>
          <w:rFonts w:cs="Times New Roman"/>
        </w:rPr>
      </w:pPr>
      <w:r>
        <w:rPr>
          <w:rFonts w:cs="Times New Roman"/>
        </w:rPr>
        <w:t>Computation</w:t>
      </w:r>
    </w:p>
    <w:p w:rsidR="002C3CE6" w:rsidRDefault="002C3CE6">
      <w:pPr>
        <w:rPr>
          <w:rFonts w:cs="Times New Roman"/>
        </w:rPr>
      </w:pPr>
      <w:r>
        <w:rPr>
          <w:rFonts w:cs="Times New Roman"/>
        </w:rP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2C3CE6" w:rsidRDefault="002C3CE6">
      <w:pPr>
        <w:rPr>
          <w:rFonts w:cs="Times New Roman"/>
        </w:rPr>
      </w:pPr>
      <w:r>
        <w:rPr>
          <w:rFonts w:cs="Times New Roman"/>
        </w:rPr>
        <w:t>This thread first opens the capture file and determines its validity.  If the capture file does not contain the necessary information, an error is returned to the master and the job is terminated.  Otherwise, if the packet is valid, the job can proceed.</w:t>
      </w:r>
    </w:p>
    <w:p w:rsidR="002C3CE6" w:rsidRDefault="002C3CE6">
      <w:pPr>
        <w:rPr>
          <w:rFonts w:cs="Times New Roman"/>
        </w:rPr>
      </w:pPr>
      <w:r>
        <w:rPr>
          <w:rFonts w:cs="Times New Roman"/>
        </w:rP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2C3CE6" w:rsidRDefault="002C3CE6">
      <w:pPr>
        <w:rPr>
          <w:rFonts w:cs="Times New Roman"/>
        </w:rPr>
      </w:pPr>
      <w:r>
        <w:rPr>
          <w:rFonts w:cs="Times New Roman"/>
        </w:rP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2C3CE6" w:rsidRDefault="002C3CE6">
      <w:pPr>
        <w:rPr>
          <w:rFonts w:cs="Times New Roman"/>
        </w:rPr>
      </w:pPr>
      <w:r>
        <w:rPr>
          <w:rFonts w:cs="Times New Roman"/>
        </w:rPr>
        <w:t>Each record contains the record length, the passphrase, and the pairwise master key (PMK) which is a hash of the passphrase using the SSID as a salt.  After reading a record, the PMK of the record is used to calculate the pairwise transient key (PTK).  This calculation requires using various data gathered when parsing the capture file.  Then the HMAC-MD5 Key MIC is calculated after calculating the PTK.  The key MIC calculated for this record is then compared to the 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2C3CE6" w:rsidRDefault="002C3CE6">
      <w:pPr>
        <w:rPr>
          <w:rFonts w:cs="Times New Roman"/>
        </w:rPr>
      </w:pPr>
      <w:r>
        <w:rPr>
          <w:rFonts w:cs="Times New Roman"/>
        </w:rPr>
        <w:t>TODO: add references and expand acronyms</w:t>
      </w:r>
    </w:p>
    <w:p w:rsidR="002C3CE6" w:rsidRDefault="002C3CE6">
      <w:pPr>
        <w:jc w:val="center"/>
        <w:rPr>
          <w:rFonts w:cs="Times New Roman"/>
        </w:rPr>
      </w:pPr>
      <w:r>
        <w:rPr>
          <w:rFonts w:cs="Times New Roman"/>
          <w:noProof/>
        </w:rPr>
        <w:pict>
          <v:shape id="Picture 6" o:spid="_x0000_i1030" type="#_x0000_t75" style="width:204.75pt;height:243.75pt;visibility:visible">
            <v:imagedata r:id="rId12" o:title="" croptop="4113f" cropbottom="6802f" cropleft="4910f" cropright="4487f"/>
          </v:shape>
        </w:pict>
      </w:r>
    </w:p>
    <w:p w:rsidR="002C3CE6" w:rsidRDefault="002C3CE6">
      <w:pPr>
        <w:pStyle w:val="Caption"/>
      </w:pPr>
      <w:r>
        <w:t>Figure 3:  Record processing activity diagram</w:t>
      </w:r>
    </w:p>
    <w:p w:rsidR="002C3CE6" w:rsidRDefault="002C3CE6">
      <w:pPr>
        <w:rPr>
          <w:rFonts w:cs="Times New Roman"/>
        </w:rPr>
      </w:pPr>
    </w:p>
    <w:p w:rsidR="002C3CE6" w:rsidRDefault="002C3CE6">
      <w:pPr>
        <w:pStyle w:val="Heading2"/>
        <w:numPr>
          <w:numberingChange w:id="37" w:author="Arpit" w:date="2011-05-01T13:37:00Z" w:original="%1:2:0:.%2:5:0:"/>
        </w:numPr>
        <w:tabs>
          <w:tab w:val="clear" w:pos="1080"/>
        </w:tabs>
        <w:ind w:left="0" w:firstLine="0"/>
        <w:rPr>
          <w:rFonts w:cs="Times New Roman"/>
        </w:rPr>
      </w:pPr>
      <w:r>
        <w:rPr>
          <w:rFonts w:cs="Times New Roman"/>
        </w:rPr>
        <w:t>Master to Worker Node Communication</w:t>
      </w:r>
    </w:p>
    <w:p w:rsidR="002C3CE6" w:rsidRDefault="002C3CE6">
      <w:pPr>
        <w:rPr>
          <w:rFonts w:cs="Times New Roman"/>
        </w:rPr>
      </w:pPr>
      <w:r>
        <w:rPr>
          <w:rFonts w:cs="Times New Roman"/>
        </w:rP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2C3CE6" w:rsidRDefault="002C3CE6">
      <w:pPr>
        <w:rPr>
          <w:rFonts w:cs="Times New Roman"/>
        </w:rPr>
      </w:pPr>
      <w:r>
        <w:rPr>
          <w:rFonts w:cs="Times New Roman"/>
        </w:rP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2C3CE6" w:rsidRDefault="002C3CE6">
      <w:pPr>
        <w:rPr>
          <w:rFonts w:cs="Times New Roman"/>
        </w:rPr>
      </w:pPr>
      <w:r>
        <w:rPr>
          <w:rFonts w:cs="Times New Roman"/>
        </w:rPr>
        <w:t>The request/response packets themselves are simple plain ASCII messages.  Since all binary data like the wireless capture file is stored on an NFS share for common shared access no binary data has to be transmitted.</w:t>
      </w:r>
    </w:p>
    <w:p w:rsidR="002C3CE6" w:rsidRDefault="002C3CE6">
      <w:pPr>
        <w:rPr>
          <w:rFonts w:cs="Times New Roman"/>
        </w:rPr>
      </w:pPr>
      <w:r>
        <w:rPr>
          <w:rFonts w:cs="Times New Roman"/>
        </w:rP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2C3CE6" w:rsidRDefault="002C3CE6">
      <w:pPr>
        <w:rPr>
          <w:rFonts w:cs="Times New Roman"/>
        </w:rPr>
      </w:pPr>
      <w:r>
        <w:rPr>
          <w:rFonts w:cs="Times New Roman"/>
        </w:rP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2C3CE6" w:rsidRDefault="002C3CE6">
      <w:pPr>
        <w:rPr>
          <w:rFonts w:cs="Times New Roman"/>
        </w:rPr>
      </w:pPr>
      <w:r>
        <w:rPr>
          <w:rFonts w:cs="Times New Roman"/>
        </w:rPr>
        <w:t>An overview of the different packet requests and responses is given below.  Note that \31 or \4 are decimal values for single characters and that there are no line breaks in a packet:</w:t>
      </w:r>
    </w:p>
    <w:p w:rsidR="002C3CE6" w:rsidRDefault="002C3CE6">
      <w:pPr>
        <w:pStyle w:val="Heading3"/>
        <w:numPr>
          <w:numberingChange w:id="38" w:author="Arpit" w:date="2011-05-01T13:37:00Z" w:original="%1:2:0:.%2:5:0:.%3:1:0:"/>
        </w:numPr>
        <w:tabs>
          <w:tab w:val="clear" w:pos="1080"/>
        </w:tabs>
        <w:ind w:left="0" w:firstLine="0"/>
        <w:rPr>
          <w:rFonts w:cs="Times New Roman"/>
        </w:rPr>
      </w:pPr>
      <w:r>
        <w:rPr>
          <w:rFonts w:cs="Times New Roman"/>
        </w:rPr>
        <w:t>Start Job</w:t>
      </w:r>
    </w:p>
    <w:p w:rsidR="002C3CE6" w:rsidRDefault="002C3CE6">
      <w:pPr>
        <w:jc w:val="left"/>
        <w:rPr>
          <w:rFonts w:cs="Times New Roman"/>
        </w:rPr>
      </w:pPr>
      <w:r>
        <w:rPr>
          <w:rFonts w:cs="Times New Roman"/>
          <w:b/>
          <w:bCs/>
        </w:rPr>
        <w:t>START</w:t>
      </w:r>
      <w:r>
        <w:rPr>
          <w:rFonts w:cs="Times New Roman"/>
        </w:rPr>
        <w:t>\0\31</w:t>
      </w:r>
      <w:r>
        <w:rPr>
          <w:rFonts w:cs="Times New Roman"/>
          <w:b/>
          <w:bCs/>
        </w:rPr>
        <w:t>jobid</w:t>
      </w:r>
      <w:r>
        <w:rPr>
          <w:rFonts w:cs="Times New Roman"/>
        </w:rPr>
        <w:t>\0\31</w:t>
      </w:r>
      <w:r>
        <w:rPr>
          <w:rFonts w:cs="Times New Roman"/>
          <w:b/>
          <w:bCs/>
        </w:rPr>
        <w:t>/path/to/wifi.pcap</w:t>
      </w:r>
      <w:r>
        <w:rPr>
          <w:rFonts w:cs="Times New Roman"/>
        </w:rPr>
        <w:t>\0\31</w:t>
      </w:r>
      <w:r>
        <w:rPr>
          <w:rFonts w:cs="Times New Roman"/>
          <w:b/>
          <w:bCs/>
        </w:rPr>
        <w:t>/path/ output/</w:t>
      </w:r>
      <w:r>
        <w:rPr>
          <w:rFonts w:cs="Times New Roman"/>
        </w:rPr>
        <w:t>\0\31</w:t>
      </w:r>
      <w:r>
        <w:rPr>
          <w:rFonts w:cs="Times New Roman"/>
          <w:b/>
          <w:bCs/>
        </w:rPr>
        <w:t>SSID</w:t>
      </w:r>
      <w:r>
        <w:rPr>
          <w:rFonts w:cs="Times New Roman"/>
        </w:rPr>
        <w:t>\0\31\4</w:t>
      </w:r>
    </w:p>
    <w:p w:rsidR="002C3CE6" w:rsidRDefault="002C3CE6">
      <w:pPr>
        <w:pStyle w:val="ListParagraph"/>
        <w:numPr>
          <w:ilvl w:val="0"/>
          <w:numId w:val="9"/>
          <w:numberingChange w:id="39" w:author="Arpit" w:date="2011-05-01T13:37:00Z" w:original=""/>
        </w:numPr>
        <w:jc w:val="left"/>
      </w:pPr>
      <w:r>
        <w:t>START signals the request type</w:t>
      </w:r>
    </w:p>
    <w:p w:rsidR="002C3CE6" w:rsidRDefault="002C3CE6">
      <w:pPr>
        <w:pStyle w:val="ListParagraph"/>
        <w:numPr>
          <w:ilvl w:val="0"/>
          <w:numId w:val="9"/>
          <w:numberingChange w:id="40" w:author="Arpit" w:date="2011-05-01T13:37:00Z" w:original=""/>
        </w:numPr>
        <w:jc w:val="left"/>
      </w:pPr>
      <w:r>
        <w:t>jobid is a uniquely generated id from the master for logging purposes</w:t>
      </w:r>
    </w:p>
    <w:p w:rsidR="002C3CE6" w:rsidRDefault="002C3CE6">
      <w:pPr>
        <w:pStyle w:val="ListParagraph"/>
        <w:numPr>
          <w:ilvl w:val="0"/>
          <w:numId w:val="9"/>
          <w:numberingChange w:id="41" w:author="Arpit" w:date="2011-05-01T13:37:00Z" w:original=""/>
        </w:numPr>
        <w:jc w:val="left"/>
      </w:pPr>
      <w:r>
        <w:t>/path/to/wifi.pcap is a variable length path that the worker can use to find the input file.  Usually on a shared network file system.</w:t>
      </w:r>
    </w:p>
    <w:p w:rsidR="002C3CE6" w:rsidRDefault="002C3CE6">
      <w:pPr>
        <w:pStyle w:val="ListParagraph"/>
        <w:numPr>
          <w:ilvl w:val="0"/>
          <w:numId w:val="9"/>
          <w:numberingChange w:id="42" w:author="Arpit" w:date="2011-05-01T13:37:00Z" w:original=""/>
        </w:numPr>
        <w:jc w:val="left"/>
      </w:pPr>
      <w:r>
        <w:t>/path/output is where the worker should write output such as a SOLUTION file when a password is found.  Usually on a shared network file system so the master can read it.</w:t>
      </w:r>
    </w:p>
    <w:p w:rsidR="002C3CE6" w:rsidRDefault="002C3CE6">
      <w:pPr>
        <w:pStyle w:val="ListParagraph"/>
        <w:numPr>
          <w:ilvl w:val="0"/>
          <w:numId w:val="9"/>
          <w:numberingChange w:id="43" w:author="Arpit" w:date="2011-05-01T13:37:00Z" w:original=""/>
        </w:numPr>
        <w:jc w:val="left"/>
      </w:pPr>
      <w:r>
        <w:t>SSID is the network wireless name</w:t>
      </w:r>
    </w:p>
    <w:p w:rsidR="002C3CE6" w:rsidRDefault="002C3CE6">
      <w:pPr>
        <w:jc w:val="left"/>
        <w:rPr>
          <w:rFonts w:cs="Times New Roman"/>
        </w:rPr>
      </w:pPr>
      <w:r>
        <w:rPr>
          <w:rFonts w:cs="Times New Roman"/>
        </w:rPr>
        <w:t>Possible responses:</w:t>
      </w:r>
    </w:p>
    <w:p w:rsidR="002C3CE6" w:rsidRDefault="002C3CE6">
      <w:pPr>
        <w:pStyle w:val="ListParagraph"/>
        <w:numPr>
          <w:ilvl w:val="0"/>
          <w:numId w:val="10"/>
          <w:numberingChange w:id="44" w:author="Arpit" w:date="2011-05-01T13:37:00Z" w:original="%1:1:0:."/>
        </w:numPr>
        <w:jc w:val="left"/>
      </w:pPr>
      <w:r>
        <w:rPr>
          <w:b/>
          <w:bCs/>
        </w:rPr>
        <w:t>SUCCESS_START</w:t>
      </w:r>
      <w:r>
        <w:t>\0\31</w:t>
      </w:r>
      <w:r>
        <w:rPr>
          <w:b/>
          <w:bCs/>
        </w:rPr>
        <w:t>jobid</w:t>
      </w:r>
      <w:r>
        <w:t>\0\31\4</w:t>
      </w:r>
    </w:p>
    <w:p w:rsidR="002C3CE6" w:rsidRDefault="002C3CE6">
      <w:pPr>
        <w:pStyle w:val="ListParagraph"/>
        <w:numPr>
          <w:ilvl w:val="0"/>
          <w:numId w:val="10"/>
          <w:numberingChange w:id="45" w:author="Arpit" w:date="2011-05-01T13:37:00Z" w:original="%1:1:0:."/>
        </w:numPr>
        <w:jc w:val="left"/>
        <w:rPr>
          <w:rStyle w:val="apple-style-span"/>
        </w:rPr>
      </w:pPr>
      <w:r>
        <w:rPr>
          <w:rStyle w:val="apple-style-span"/>
          <w:rFonts w:ascii="Arial" w:hAnsi="Arial" w:cs="Arial"/>
          <w:b/>
          <w:bCs/>
          <w:color w:val="000000"/>
          <w:sz w:val="20"/>
          <w:szCs w:val="20"/>
        </w:rPr>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2C3CE6" w:rsidRDefault="002C3CE6">
      <w:pPr>
        <w:pStyle w:val="Heading3"/>
        <w:numPr>
          <w:numberingChange w:id="46" w:author="Arpit" w:date="2011-05-01T13:37:00Z" w:original="%1:2:0:.%2:5:0:.%3:2:0:"/>
        </w:numPr>
        <w:tabs>
          <w:tab w:val="clear" w:pos="1080"/>
        </w:tabs>
        <w:ind w:left="0" w:firstLine="0"/>
        <w:rPr>
          <w:rFonts w:cs="Times New Roman"/>
        </w:rPr>
      </w:pPr>
      <w:r>
        <w:rPr>
          <w:rFonts w:cs="Times New Roman"/>
        </w:rPr>
        <w:t>Worker Status Query</w:t>
      </w:r>
    </w:p>
    <w:p w:rsidR="002C3CE6" w:rsidRDefault="002C3CE6">
      <w:pPr>
        <w:jc w:val="left"/>
        <w:rPr>
          <w:rFonts w:cs="Times New Roman"/>
        </w:rPr>
      </w:pPr>
      <w:r>
        <w:rPr>
          <w:rFonts w:cs="Times New Roman"/>
          <w:b/>
          <w:bCs/>
        </w:rPr>
        <w:t>STATUS</w:t>
      </w:r>
      <w:r>
        <w:rPr>
          <w:rFonts w:cs="Times New Roman"/>
        </w:rPr>
        <w:t>\0\31\4</w:t>
      </w:r>
    </w:p>
    <w:p w:rsidR="002C3CE6" w:rsidRDefault="002C3CE6">
      <w:pPr>
        <w:jc w:val="left"/>
        <w:rPr>
          <w:rFonts w:cs="Times New Roman"/>
        </w:rPr>
      </w:pPr>
      <w:r>
        <w:rPr>
          <w:rFonts w:cs="Times New Roman"/>
        </w:rPr>
        <w:t>Possible responses:</w:t>
      </w:r>
    </w:p>
    <w:p w:rsidR="002C3CE6" w:rsidRDefault="002C3CE6">
      <w:pPr>
        <w:pStyle w:val="ListParagraph"/>
        <w:numPr>
          <w:ilvl w:val="0"/>
          <w:numId w:val="11"/>
          <w:numberingChange w:id="47" w:author="Arpit" w:date="2011-05-01T13:37:00Z" w:original="%1:1:0:."/>
        </w:numPr>
        <w:jc w:val="left"/>
      </w:pPr>
      <w:r>
        <w:rPr>
          <w:b/>
          <w:bCs/>
        </w:rPr>
        <w:t>STATUS</w:t>
      </w:r>
      <w:r>
        <w:t>\0\31</w:t>
      </w:r>
      <w:r>
        <w:rPr>
          <w:b/>
          <w:bCs/>
        </w:rPr>
        <w:t>LOADED</w:t>
      </w:r>
      <w:r>
        <w:t>\0\31\4</w:t>
      </w:r>
    </w:p>
    <w:p w:rsidR="002C3CE6" w:rsidRDefault="002C3CE6">
      <w:pPr>
        <w:pStyle w:val="ListParagraph"/>
        <w:numPr>
          <w:ilvl w:val="1"/>
          <w:numId w:val="11"/>
          <w:numberingChange w:id="48" w:author="Arpit" w:date="2011-05-01T13:37:00Z" w:original="%2:1:4:."/>
        </w:numPr>
        <w:jc w:val="left"/>
      </w:pPr>
      <w:r>
        <w:t>Just started up and have already loaded rainbow table into memory</w:t>
      </w:r>
    </w:p>
    <w:p w:rsidR="002C3CE6" w:rsidRDefault="002C3CE6">
      <w:pPr>
        <w:pStyle w:val="ListParagraph"/>
        <w:numPr>
          <w:ilvl w:val="0"/>
          <w:numId w:val="11"/>
          <w:numberingChange w:id="49" w:author="Arpit" w:date="2011-05-01T13:37:00Z" w:original="%1:2:0:."/>
        </w:numPr>
        <w:jc w:val="left"/>
      </w:pPr>
      <w:r>
        <w:rPr>
          <w:b/>
          <w:bCs/>
        </w:rPr>
        <w:t>STATUS</w:t>
      </w:r>
      <w:r>
        <w:t>\0\31</w:t>
      </w:r>
      <w:r>
        <w:rPr>
          <w:b/>
          <w:bCs/>
        </w:rPr>
        <w:t>RUNNING</w:t>
      </w:r>
      <w:r>
        <w:t>\0\31</w:t>
      </w:r>
      <w:r>
        <w:rPr>
          <w:b/>
          <w:bCs/>
        </w:rPr>
        <w:t>jobid</w:t>
      </w:r>
      <w:r>
        <w:t>\0\31\4</w:t>
      </w:r>
    </w:p>
    <w:p w:rsidR="002C3CE6" w:rsidRDefault="002C3CE6">
      <w:pPr>
        <w:pStyle w:val="ListParagraph"/>
        <w:numPr>
          <w:ilvl w:val="1"/>
          <w:numId w:val="11"/>
          <w:numberingChange w:id="50" w:author="Arpit" w:date="2011-05-01T13:37:00Z" w:original="%2:1:4:."/>
        </w:numPr>
        <w:jc w:val="left"/>
      </w:pPr>
      <w:r>
        <w:t>Currently running job with given id</w:t>
      </w:r>
    </w:p>
    <w:p w:rsidR="002C3CE6" w:rsidRDefault="002C3CE6">
      <w:pPr>
        <w:pStyle w:val="ListParagraph"/>
        <w:numPr>
          <w:ilvl w:val="0"/>
          <w:numId w:val="11"/>
          <w:numberingChange w:id="51" w:author="Arpit" w:date="2011-05-01T13:37:00Z" w:original="%1:3:0:."/>
        </w:numPr>
        <w:jc w:val="left"/>
      </w:pPr>
      <w:r>
        <w:rPr>
          <w:b/>
          <w:bCs/>
        </w:rPr>
        <w:t>STATUS</w:t>
      </w:r>
      <w:r>
        <w:t>\0\31</w:t>
      </w:r>
      <w:r>
        <w:rPr>
          <w:b/>
          <w:bCs/>
        </w:rPr>
        <w:t>FINISHED</w:t>
      </w:r>
      <w:r>
        <w:t>\0\31</w:t>
      </w:r>
      <w:r>
        <w:rPr>
          <w:b/>
          <w:bCs/>
        </w:rPr>
        <w:t>jobid</w:t>
      </w:r>
      <w:r>
        <w:t>0\31\4</w:t>
      </w:r>
    </w:p>
    <w:p w:rsidR="002C3CE6" w:rsidRDefault="002C3CE6">
      <w:pPr>
        <w:pStyle w:val="ListParagraph"/>
        <w:numPr>
          <w:ilvl w:val="1"/>
          <w:numId w:val="11"/>
          <w:numberingChange w:id="52" w:author="Arpit" w:date="2011-05-01T13:37:00Z" w:original="%2:1:4:."/>
        </w:numPr>
        <w:jc w:val="left"/>
      </w:pPr>
      <w:r>
        <w:t>Last job finished was jobid</w:t>
      </w:r>
    </w:p>
    <w:p w:rsidR="002C3CE6" w:rsidRDefault="002C3CE6">
      <w:pPr>
        <w:pStyle w:val="ListParagraph"/>
        <w:numPr>
          <w:ilvl w:val="1"/>
          <w:numId w:val="11"/>
          <w:numberingChange w:id="53" w:author="Arpit" w:date="2011-05-01T13:37:00Z" w:original="%2:1:4:."/>
        </w:numPr>
        <w:jc w:val="left"/>
      </w:pPr>
      <w:r>
        <w:t>Ready for next query</w:t>
      </w:r>
    </w:p>
    <w:p w:rsidR="002C3CE6" w:rsidRDefault="002C3CE6">
      <w:pPr>
        <w:pStyle w:val="ListParagraph"/>
        <w:numPr>
          <w:ilvl w:val="1"/>
          <w:numId w:val="11"/>
          <w:numberingChange w:id="54" w:author="Arpit" w:date="2011-05-01T13:37:00Z" w:original="%2:1:4:."/>
        </w:numPr>
        <w:jc w:val="left"/>
      </w:pPr>
      <w:r>
        <w:t>Only remembers most recent job</w:t>
      </w:r>
    </w:p>
    <w:p w:rsidR="002C3CE6" w:rsidRDefault="002C3CE6">
      <w:pPr>
        <w:pStyle w:val="ListParagraph"/>
        <w:numPr>
          <w:ilvl w:val="0"/>
          <w:numId w:val="11"/>
          <w:numberingChange w:id="55" w:author="Arpit" w:date="2011-05-01T13:37:00Z" w:original="%1:4:0:."/>
        </w:numPr>
        <w:jc w:val="left"/>
      </w:pPr>
      <w:r>
        <w:rPr>
          <w:b/>
          <w:bCs/>
        </w:rPr>
        <w:t>STATUS</w:t>
      </w:r>
      <w:r>
        <w:t>\0\31</w:t>
      </w:r>
      <w:r>
        <w:rPr>
          <w:b/>
          <w:bCs/>
        </w:rPr>
        <w:t>KILLED</w:t>
      </w:r>
      <w:r>
        <w:t>\0\31</w:t>
      </w:r>
      <w:r>
        <w:rPr>
          <w:b/>
          <w:bCs/>
        </w:rPr>
        <w:t>jobid</w:t>
      </w:r>
      <w:r>
        <w:t>\0\31\4</w:t>
      </w:r>
    </w:p>
    <w:p w:rsidR="002C3CE6" w:rsidRDefault="002C3CE6">
      <w:pPr>
        <w:pStyle w:val="ListParagraph"/>
        <w:numPr>
          <w:ilvl w:val="1"/>
          <w:numId w:val="11"/>
          <w:numberingChange w:id="56" w:author="Arpit" w:date="2011-05-01T13:37:00Z" w:original="%2:1:4:."/>
        </w:numPr>
        <w:jc w:val="left"/>
      </w:pPr>
      <w:r>
        <w:t>Job was killed before it could finish</w:t>
      </w:r>
    </w:p>
    <w:p w:rsidR="002C3CE6" w:rsidRDefault="002C3CE6">
      <w:pPr>
        <w:pStyle w:val="ListParagraph"/>
        <w:numPr>
          <w:ilvl w:val="1"/>
          <w:numId w:val="11"/>
          <w:numberingChange w:id="57" w:author="Arpit" w:date="2011-05-01T13:37:00Z" w:original="%2:1:4:."/>
        </w:numPr>
        <w:jc w:val="left"/>
      </w:pPr>
      <w:r>
        <w:t>Ready for next query</w:t>
      </w:r>
    </w:p>
    <w:p w:rsidR="002C3CE6" w:rsidRDefault="002C3CE6">
      <w:pPr>
        <w:pStyle w:val="ListParagraph"/>
        <w:numPr>
          <w:ilvl w:val="1"/>
          <w:numId w:val="11"/>
          <w:numberingChange w:id="58" w:author="Arpit" w:date="2011-05-01T13:37:00Z" w:original="%2:1:4:."/>
        </w:numPr>
        <w:jc w:val="left"/>
      </w:pPr>
      <w:r>
        <w:t>Only remembers most recent job</w:t>
      </w:r>
    </w:p>
    <w:p w:rsidR="002C3CE6" w:rsidRDefault="002C3CE6">
      <w:pPr>
        <w:pStyle w:val="ListParagraph"/>
        <w:numPr>
          <w:ilvl w:val="0"/>
          <w:numId w:val="11"/>
          <w:numberingChange w:id="59" w:author="Arpit" w:date="2011-05-01T13:37:00Z" w:original="%1:5:0:."/>
        </w:numPr>
        <w:jc w:val="left"/>
        <w:rPr>
          <w:b/>
          <w:bCs/>
        </w:rPr>
      </w:pPr>
      <w:r>
        <w:rPr>
          <w:b/>
          <w:bCs/>
        </w:rPr>
        <w:t>ERROR</w:t>
      </w:r>
      <w:r>
        <w:t>\0\31</w:t>
      </w:r>
      <w:r>
        <w:rPr>
          <w:b/>
          <w:bCs/>
        </w:rPr>
        <w:t>msg</w:t>
      </w:r>
      <w:r>
        <w:t>\0\31\4</w:t>
      </w:r>
    </w:p>
    <w:p w:rsidR="002C3CE6" w:rsidRDefault="002C3CE6">
      <w:pPr>
        <w:pStyle w:val="ListParagraph"/>
        <w:numPr>
          <w:ilvl w:val="1"/>
          <w:numId w:val="11"/>
          <w:numberingChange w:id="60" w:author="Arpit" w:date="2011-05-01T13:37:00Z" w:original="%2:1:4:."/>
        </w:numPr>
        <w:jc w:val="left"/>
        <w:rPr>
          <w:b/>
          <w:bCs/>
        </w:rPr>
      </w:pPr>
      <w:r>
        <w:t>Worker is in unusable state</w:t>
      </w:r>
    </w:p>
    <w:p w:rsidR="002C3CE6" w:rsidRDefault="002C3CE6">
      <w:pPr>
        <w:pStyle w:val="Heading3"/>
        <w:numPr>
          <w:numberingChange w:id="61" w:author="Arpit" w:date="2011-05-01T13:37:00Z" w:original="%1:2:0:.%2:5:0:.%3:3:0:"/>
        </w:numPr>
        <w:tabs>
          <w:tab w:val="clear" w:pos="1080"/>
        </w:tabs>
        <w:ind w:left="0" w:firstLine="0"/>
        <w:rPr>
          <w:rFonts w:cs="Times New Roman"/>
        </w:rPr>
      </w:pPr>
      <w:r>
        <w:rPr>
          <w:rFonts w:cs="Times New Roman"/>
        </w:rPr>
        <w:t>Killing Job</w:t>
      </w:r>
    </w:p>
    <w:p w:rsidR="002C3CE6" w:rsidRDefault="002C3CE6">
      <w:pPr>
        <w:rPr>
          <w:rFonts w:cs="Times New Roman"/>
        </w:rPr>
      </w:pPr>
      <w:r>
        <w:rPr>
          <w:rFonts w:cs="Times New Roman"/>
          <w:b/>
          <w:bCs/>
        </w:rPr>
        <w:t>KILLJOB</w:t>
      </w:r>
      <w:r>
        <w:rPr>
          <w:rFonts w:cs="Times New Roman"/>
        </w:rPr>
        <w:t>\0\31</w:t>
      </w:r>
      <w:r>
        <w:rPr>
          <w:rFonts w:cs="Times New Roman"/>
          <w:b/>
          <w:bCs/>
        </w:rPr>
        <w:t>jobid</w:t>
      </w:r>
      <w:r>
        <w:rPr>
          <w:rFonts w:cs="Times New Roman"/>
        </w:rPr>
        <w:t>\0\31\4</w:t>
      </w:r>
    </w:p>
    <w:p w:rsidR="002C3CE6" w:rsidRDefault="002C3CE6">
      <w:pPr>
        <w:rPr>
          <w:rFonts w:cs="Times New Roman"/>
        </w:rPr>
      </w:pPr>
      <w:r>
        <w:rPr>
          <w:rFonts w:cs="Times New Roman"/>
        </w:rPr>
        <w:t>Possible responses:</w:t>
      </w:r>
    </w:p>
    <w:p w:rsidR="002C3CE6" w:rsidRDefault="002C3CE6">
      <w:pPr>
        <w:pStyle w:val="ListParagraph"/>
        <w:numPr>
          <w:ilvl w:val="0"/>
          <w:numId w:val="12"/>
          <w:numberingChange w:id="62" w:author="Arpit" w:date="2011-05-01T13:37:00Z" w:original="%1:1:0:."/>
        </w:numPr>
      </w:pPr>
      <w:r>
        <w:rPr>
          <w:b/>
          <w:bCs/>
        </w:rPr>
        <w:t>STATUS</w:t>
      </w:r>
      <w:r>
        <w:t>\0\31</w:t>
      </w:r>
      <w:r>
        <w:rPr>
          <w:b/>
          <w:bCs/>
        </w:rPr>
        <w:t>KILLED</w:t>
      </w:r>
      <w:r>
        <w:t>\0\31</w:t>
      </w:r>
      <w:r>
        <w:rPr>
          <w:b/>
          <w:bCs/>
        </w:rPr>
        <w:t>jobid</w:t>
      </w:r>
      <w:r>
        <w:t>\0\31\4</w:t>
      </w:r>
    </w:p>
    <w:p w:rsidR="002C3CE6" w:rsidRDefault="002C3CE6">
      <w:pPr>
        <w:pStyle w:val="ListParagraph"/>
        <w:numPr>
          <w:ilvl w:val="0"/>
          <w:numId w:val="12"/>
          <w:numberingChange w:id="63" w:author="Arpit" w:date="2011-05-01T13:37:00Z" w:original="%1:2:0:."/>
        </w:numPr>
        <w:jc w:val="left"/>
        <w:rPr>
          <w:b/>
          <w:bCs/>
        </w:rPr>
      </w:pPr>
      <w:r>
        <w:rPr>
          <w:b/>
          <w:bCs/>
        </w:rPr>
        <w:t>ERROR</w:t>
      </w:r>
      <w:r>
        <w:t>\0\31</w:t>
      </w:r>
      <w:r>
        <w:rPr>
          <w:b/>
          <w:bCs/>
        </w:rPr>
        <w:t>No job with jobid</w:t>
      </w:r>
      <w:r>
        <w:t>\0\31\4</w:t>
      </w:r>
    </w:p>
    <w:p w:rsidR="002C3CE6" w:rsidRDefault="002C3CE6">
      <w:pPr>
        <w:pStyle w:val="Heading2"/>
        <w:numPr>
          <w:numberingChange w:id="64" w:author="Arpit" w:date="2011-05-01T13:37:00Z" w:original="%1:2:0:.%2:6:0:"/>
        </w:numPr>
        <w:tabs>
          <w:tab w:val="clear" w:pos="1080"/>
        </w:tabs>
        <w:spacing w:before="120"/>
        <w:ind w:left="0" w:firstLine="0"/>
        <w:rPr>
          <w:rFonts w:cs="Times New Roman"/>
        </w:rPr>
      </w:pPr>
      <w:r>
        <w:rPr>
          <w:rFonts w:cs="Times New Roman"/>
        </w:rPr>
        <w:t>Typical Job Workflow</w:t>
      </w:r>
    </w:p>
    <w:p w:rsidR="002C3CE6" w:rsidRDefault="002C3CE6">
      <w:pPr>
        <w:pStyle w:val="Heading3"/>
        <w:numPr>
          <w:ins w:id="65" w:author="Arpit" w:date="2011-05-01T14:31:00Z"/>
        </w:numPr>
        <w:tabs>
          <w:tab w:val="clear" w:pos="1080"/>
        </w:tabs>
        <w:ind w:left="0" w:firstLine="0"/>
        <w:rPr>
          <w:ins w:id="66" w:author="Arpit" w:date="2011-05-01T14:31:00Z"/>
          <w:rFonts w:cs="Times New Roman"/>
        </w:rPr>
      </w:pPr>
      <w:ins w:id="67" w:author="Arpit" w:date="2011-05-01T14:31:00Z">
        <w:r>
          <w:rPr>
            <w:rFonts w:cs="Times New Roman"/>
          </w:rPr>
          <w:t>Packet Capture</w:t>
        </w:r>
      </w:ins>
    </w:p>
    <w:p w:rsidR="002C3CE6" w:rsidRDefault="002C3CE6">
      <w:pPr>
        <w:numPr>
          <w:ins w:id="68" w:author="Arpit" w:date="2011-05-01T14:31:00Z"/>
        </w:numPr>
        <w:rPr>
          <w:ins w:id="69" w:author="Arpit" w:date="2011-05-01T14:41:00Z"/>
          <w:rFonts w:cs="Times New Roman"/>
        </w:rPr>
      </w:pPr>
      <w:ins w:id="70" w:author="Arpit" w:date="2011-05-01T14:39:00Z">
        <w:r>
          <w:rPr>
            <w:rFonts w:cs="Times New Roman"/>
          </w:rPr>
          <w:t>The users uses a packet capture tool like aircrack-ng in order to capture Authentication Handshakes between the wireless client and the WiFi Access Point(AP)</w:t>
        </w:r>
      </w:ins>
      <w:ins w:id="71" w:author="Arpit" w:date="2011-05-01T14:41:00Z">
        <w:r>
          <w:rPr>
            <w:rFonts w:cs="Times New Roman"/>
          </w:rPr>
          <w:t>.  Packet capture is 3-step process which need to be performed by the user performing the capture.</w:t>
        </w:r>
      </w:ins>
    </w:p>
    <w:p w:rsidR="002C3CE6" w:rsidRDefault="002C3CE6">
      <w:pPr>
        <w:numPr>
          <w:ilvl w:val="0"/>
          <w:numId w:val="15"/>
          <w:ins w:id="72" w:author="Arpit" w:date="2011-05-01T14:42:00Z"/>
        </w:numPr>
        <w:rPr>
          <w:ins w:id="73" w:author="Arpit" w:date="2011-05-01T14:41:00Z"/>
          <w:rFonts w:cs="Times New Roman"/>
        </w:rPr>
      </w:pPr>
      <w:ins w:id="74" w:author="Arpit" w:date="2011-05-01T14:41:00Z">
        <w:r>
          <w:rPr>
            <w:rFonts w:cs="Times New Roman"/>
          </w:rPr>
          <w:t>Place wireless card in monitor mode("listen all")</w:t>
        </w:r>
      </w:ins>
    </w:p>
    <w:p w:rsidR="002C3CE6" w:rsidRDefault="002C3CE6">
      <w:pPr>
        <w:numPr>
          <w:ilvl w:val="0"/>
          <w:numId w:val="15"/>
          <w:ins w:id="75" w:author="Arpit" w:date="2011-05-01T14:42:00Z"/>
        </w:numPr>
        <w:rPr>
          <w:ins w:id="76" w:author="Arpit" w:date="2011-05-01T14:41:00Z"/>
          <w:rFonts w:cs="Times New Roman"/>
        </w:rPr>
      </w:pPr>
      <w:ins w:id="77" w:author="Arpit" w:date="2011-05-01T14:41:00Z">
        <w:r>
          <w:rPr>
            <w:rFonts w:cs="Times New Roman"/>
          </w:rPr>
          <w:t>Start packet capture</w:t>
        </w:r>
      </w:ins>
    </w:p>
    <w:p w:rsidR="002C3CE6" w:rsidRDefault="002C3CE6">
      <w:pPr>
        <w:numPr>
          <w:ilvl w:val="0"/>
          <w:numId w:val="15"/>
          <w:ins w:id="78" w:author="Arpit" w:date="2011-05-01T14:42:00Z"/>
        </w:numPr>
        <w:rPr>
          <w:ins w:id="79" w:author="Arpit" w:date="2011-05-01T14:42:00Z"/>
          <w:rFonts w:cs="Times New Roman"/>
        </w:rPr>
      </w:pPr>
      <w:ins w:id="80" w:author="Arpit" w:date="2011-05-01T14:41:00Z">
        <w:r>
          <w:rPr>
            <w:rFonts w:cs="Times New Roman"/>
          </w:rPr>
          <w:t>Send a deauthentication packet to wireless client to induce authentication handshake</w:t>
        </w:r>
      </w:ins>
    </w:p>
    <w:p w:rsidR="002C3CE6" w:rsidRDefault="002C3CE6">
      <w:pPr>
        <w:numPr>
          <w:ins w:id="81" w:author="Arpit" w:date="2011-05-01T14:42:00Z"/>
        </w:numPr>
        <w:rPr>
          <w:ins w:id="82" w:author="Arpit" w:date="2011-05-01T14:31:00Z"/>
          <w:rFonts w:cs="Times New Roman"/>
        </w:rPr>
      </w:pPr>
      <w:ins w:id="83" w:author="Arpit" w:date="2011-05-01T14:42:00Z">
        <w:r>
          <w:rPr>
            <w:rFonts w:cs="Times New Roman"/>
          </w:rPr>
          <w:t>We have created a script that performs the above 3 steps, thus making the task easier for user.</w:t>
        </w:r>
      </w:ins>
    </w:p>
    <w:p w:rsidR="002C3CE6" w:rsidRDefault="002C3CE6">
      <w:pPr>
        <w:pStyle w:val="Heading3"/>
        <w:numPr>
          <w:ins w:id="84" w:author="Arpit" w:date="2011-05-01T14:31:00Z"/>
        </w:numPr>
        <w:tabs>
          <w:tab w:val="clear" w:pos="1080"/>
        </w:tabs>
        <w:ind w:left="0" w:firstLine="0"/>
        <w:rPr>
          <w:ins w:id="85" w:author="Arpit" w:date="2011-05-01T14:31:00Z"/>
          <w:rFonts w:cs="Times New Roman"/>
        </w:rPr>
      </w:pPr>
      <w:ins w:id="86" w:author="Arpit" w:date="2011-05-01T14:31:00Z">
        <w:r>
          <w:rPr>
            <w:rFonts w:cs="Times New Roman"/>
          </w:rPr>
          <w:t>Job execution</w:t>
        </w:r>
      </w:ins>
    </w:p>
    <w:p w:rsidR="002C3CE6" w:rsidRDefault="002C3CE6">
      <w:pPr>
        <w:rPr>
          <w:rFonts w:cs="Times New Roman"/>
        </w:rPr>
      </w:pPr>
      <w:r>
        <w:rPr>
          <w:rFonts w:cs="Times New Roman"/>
        </w:rPr>
        <w:t>After all workers have been started and have the rainbow table loaded a typical job workflow (assuming no errors) goes as follows:</w:t>
      </w:r>
    </w:p>
    <w:p w:rsidR="002C3CE6" w:rsidRDefault="002C3CE6">
      <w:pPr>
        <w:pStyle w:val="ListParagraph"/>
        <w:numPr>
          <w:ilvl w:val="0"/>
          <w:numId w:val="13"/>
          <w:numberingChange w:id="87" w:author="Arpit" w:date="2011-05-01T13:37:00Z" w:original="%1:1:0:."/>
        </w:numPr>
        <w:rPr>
          <w:del w:id="88" w:author="Arpit" w:date="2011-05-01T14:38:00Z"/>
        </w:rPr>
      </w:pPr>
      <w:del w:id="89" w:author="Arpit" w:date="2011-05-01T14:38:00Z">
        <w:r>
          <w:delText>User captures wireless data on their machine.  They must capture handshake IV’s in order to have usable data.</w:delText>
        </w:r>
      </w:del>
    </w:p>
    <w:p w:rsidR="002C3CE6" w:rsidRDefault="002C3CE6">
      <w:pPr>
        <w:pStyle w:val="ListParagraph"/>
        <w:numPr>
          <w:ilvl w:val="0"/>
          <w:numId w:val="13"/>
          <w:numberingChange w:id="90" w:author="Arpit" w:date="2011-05-01T13:37:00Z" w:original="%1:1:0:."/>
        </w:numPr>
      </w:pPr>
      <w:r>
        <w:t>User uploads the capture file along with the network SSID to the master node web application.</w:t>
      </w:r>
    </w:p>
    <w:p w:rsidR="002C3CE6" w:rsidRDefault="002C3CE6">
      <w:pPr>
        <w:pStyle w:val="ListParagraph"/>
        <w:numPr>
          <w:ilvl w:val="0"/>
          <w:numId w:val="13"/>
          <w:numberingChange w:id="91" w:author="Arpit" w:date="2011-05-01T13:37:00Z" w:original="%1:1:0:."/>
        </w:numPr>
      </w:pPr>
      <w:r>
        <w:t>The user’s request is assigned a job id and added to the queue.</w:t>
      </w:r>
    </w:p>
    <w:p w:rsidR="002C3CE6" w:rsidRDefault="002C3CE6">
      <w:pPr>
        <w:pStyle w:val="ListParagraph"/>
        <w:numPr>
          <w:ilvl w:val="0"/>
          <w:numId w:val="13"/>
          <w:numberingChange w:id="92" w:author="Arpit" w:date="2011-05-01T13:37:00Z" w:original="%1:1:0:."/>
        </w:numPr>
      </w:pPr>
      <w:r>
        <w:t>Once any of the previous jobs have finished a thread in the master node web application picks up the user submitted job.</w:t>
      </w:r>
    </w:p>
    <w:p w:rsidR="002C3CE6" w:rsidRDefault="002C3CE6">
      <w:pPr>
        <w:pStyle w:val="ListParagraph"/>
        <w:numPr>
          <w:ilvl w:val="0"/>
          <w:numId w:val="13"/>
          <w:numberingChange w:id="93" w:author="Arpit" w:date="2011-05-01T13:37:00Z" w:original="%1:1:0:."/>
        </w:numPr>
      </w:pPr>
      <w:r>
        <w:t>The master checks the current status of all the workers to ensure they are in a usable state.</w:t>
      </w:r>
    </w:p>
    <w:p w:rsidR="002C3CE6" w:rsidRDefault="002C3CE6">
      <w:pPr>
        <w:pStyle w:val="ListParagraph"/>
        <w:numPr>
          <w:ilvl w:val="0"/>
          <w:numId w:val="13"/>
          <w:numberingChange w:id="94" w:author="Arpit" w:date="2011-05-01T13:37:00Z" w:original="%1:1:0:."/>
        </w:numPr>
      </w:pPr>
      <w:r>
        <w:t>The master sends a START request to all the worker nodes with the job input locations and desired output folder.</w:t>
      </w:r>
    </w:p>
    <w:p w:rsidR="002C3CE6" w:rsidRDefault="002C3CE6">
      <w:pPr>
        <w:pStyle w:val="ListParagraph"/>
        <w:numPr>
          <w:ilvl w:val="0"/>
          <w:numId w:val="13"/>
          <w:numberingChange w:id="95" w:author="Arpit" w:date="2011-05-01T13:37:00Z" w:original="%1:1:0:."/>
        </w:numPr>
      </w:pPr>
      <w:r>
        <w:t>Each worker accepts the request and begins a lookup in the appropriate part of the rainbow table.</w:t>
      </w:r>
    </w:p>
    <w:p w:rsidR="002C3CE6" w:rsidRDefault="002C3CE6">
      <w:pPr>
        <w:pStyle w:val="ListParagraph"/>
        <w:numPr>
          <w:ilvl w:val="0"/>
          <w:numId w:val="13"/>
          <w:numberingChange w:id="96" w:author="Arpit" w:date="2011-05-01T13:37:00Z" w:original="%1:1:0:."/>
        </w:numPr>
      </w:pPr>
      <w:r>
        <w:t>The master queries the status of the workers every few seconds and shows the job as running in the web interface.</w:t>
      </w:r>
    </w:p>
    <w:p w:rsidR="002C3CE6" w:rsidRDefault="002C3CE6">
      <w:pPr>
        <w:pStyle w:val="ListParagraph"/>
        <w:numPr>
          <w:ilvl w:val="0"/>
          <w:numId w:val="13"/>
          <w:numberingChange w:id="97" w:author="Arpit" w:date="2011-05-01T13:37:00Z" w:original="%1:1:0:."/>
        </w:numPr>
      </w:pPr>
      <w:r>
        <w:t>Two things can happen</w:t>
      </w:r>
    </w:p>
    <w:p w:rsidR="002C3CE6" w:rsidRDefault="002C3CE6">
      <w:pPr>
        <w:pStyle w:val="ListParagraph"/>
        <w:numPr>
          <w:ilvl w:val="1"/>
          <w:numId w:val="13"/>
          <w:numberingChange w:id="98" w:author="Arpit" w:date="2011-05-01T13:37:00Z" w:original="%2:1:4:."/>
        </w:numPr>
      </w:pPr>
      <w:r>
        <w:t>One of the workers finds a solution</w:t>
      </w:r>
    </w:p>
    <w:p w:rsidR="002C3CE6" w:rsidRDefault="002C3CE6">
      <w:pPr>
        <w:pStyle w:val="ListParagraph"/>
        <w:numPr>
          <w:ilvl w:val="1"/>
          <w:numId w:val="13"/>
          <w:numberingChange w:id="99" w:author="Arpit" w:date="2011-05-01T13:37:00Z" w:original="%2:1:4:."/>
        </w:numPr>
      </w:pPr>
      <w:r>
        <w:t>None of the workers find a solution</w:t>
      </w:r>
    </w:p>
    <w:p w:rsidR="002C3CE6" w:rsidRDefault="002C3CE6">
      <w:pPr>
        <w:pStyle w:val="ListParagraph"/>
        <w:numPr>
          <w:ilvl w:val="0"/>
          <w:numId w:val="13"/>
          <w:numberingChange w:id="100" w:author="Arpit" w:date="2011-05-01T13:37:00Z" w:original="%1:10:0:."/>
        </w:numPr>
      </w:pPr>
      <w:r>
        <w:t>If one of the workers found the solution</w:t>
      </w:r>
    </w:p>
    <w:p w:rsidR="002C3CE6" w:rsidRDefault="002C3CE6">
      <w:pPr>
        <w:pStyle w:val="ListParagraph"/>
        <w:numPr>
          <w:ilvl w:val="1"/>
          <w:numId w:val="13"/>
          <w:numberingChange w:id="101" w:author="Arpit" w:date="2011-05-01T13:37:00Z" w:original="%2:1:4:."/>
        </w:numPr>
      </w:pPr>
      <w:r>
        <w:t>The master tells all the workers to stop</w:t>
      </w:r>
    </w:p>
    <w:p w:rsidR="002C3CE6" w:rsidRDefault="002C3CE6">
      <w:pPr>
        <w:pStyle w:val="ListParagraph"/>
        <w:numPr>
          <w:ilvl w:val="1"/>
          <w:numId w:val="13"/>
          <w:numberingChange w:id="102" w:author="Arpit" w:date="2011-05-01T13:37:00Z" w:original="%2:1:4:."/>
        </w:numPr>
      </w:pPr>
      <w:r>
        <w:t>The master reads the SOLUTION file from the job output directory</w:t>
      </w:r>
    </w:p>
    <w:p w:rsidR="002C3CE6" w:rsidRDefault="002C3CE6">
      <w:pPr>
        <w:pStyle w:val="ListParagraph"/>
        <w:numPr>
          <w:ilvl w:val="0"/>
          <w:numId w:val="13"/>
          <w:numberingChange w:id="103" w:author="Arpit" w:date="2011-05-01T13:37:00Z" w:original="%1:11:0:."/>
        </w:numPr>
      </w:pPr>
      <w:r>
        <w:t>If none of the workers found the solution</w:t>
      </w:r>
    </w:p>
    <w:p w:rsidR="002C3CE6" w:rsidRDefault="002C3CE6">
      <w:pPr>
        <w:pStyle w:val="ListParagraph"/>
        <w:numPr>
          <w:ilvl w:val="1"/>
          <w:numId w:val="13"/>
          <w:numberingChange w:id="104" w:author="Arpit" w:date="2011-05-01T13:37:00Z" w:original="%2:1:4:."/>
        </w:numPr>
      </w:pPr>
      <w:r>
        <w:t>The master doesn’t have to take any action on the workers since they are all in a finished state</w:t>
      </w:r>
    </w:p>
    <w:p w:rsidR="002C3CE6" w:rsidRDefault="002C3CE6">
      <w:pPr>
        <w:pStyle w:val="ListParagraph"/>
        <w:numPr>
          <w:ilvl w:val="0"/>
          <w:numId w:val="13"/>
          <w:numberingChange w:id="105" w:author="Arpit" w:date="2011-05-01T13:37:00Z" w:original="%1:12:0:."/>
        </w:numPr>
      </w:pPr>
      <w:r>
        <w:t>In either case the master</w:t>
      </w:r>
    </w:p>
    <w:p w:rsidR="002C3CE6" w:rsidRDefault="002C3CE6">
      <w:pPr>
        <w:pStyle w:val="ListParagraph"/>
        <w:numPr>
          <w:ilvl w:val="1"/>
          <w:numId w:val="13"/>
          <w:numberingChange w:id="106" w:author="Arpit" w:date="2011-05-01T13:37:00Z" w:original="%2:1:4:."/>
        </w:numPr>
      </w:pPr>
      <w:r>
        <w:t>Records the end time for the job</w:t>
      </w:r>
    </w:p>
    <w:p w:rsidR="002C3CE6" w:rsidRDefault="002C3CE6">
      <w:pPr>
        <w:pStyle w:val="ListParagraph"/>
        <w:numPr>
          <w:ilvl w:val="1"/>
          <w:numId w:val="13"/>
          <w:numberingChange w:id="107" w:author="Arpit" w:date="2011-05-01T13:37:00Z" w:original="%2:1:4:."/>
        </w:numPr>
      </w:pPr>
      <w:r>
        <w:t>Updates the display to show the solution or “NO SOLUTION”</w:t>
      </w:r>
    </w:p>
    <w:p w:rsidR="002C3CE6" w:rsidRDefault="002C3CE6">
      <w:pPr>
        <w:pStyle w:val="ListParagraph"/>
        <w:numPr>
          <w:ilvl w:val="0"/>
          <w:numId w:val="13"/>
          <w:numberingChange w:id="108" w:author="Arpit" w:date="2011-05-01T13:37:00Z" w:original="%1:13:0:."/>
        </w:numPr>
      </w:pPr>
      <w:r>
        <w:t>The master goes on to the next job in the queue or waits for more.</w:t>
      </w:r>
    </w:p>
    <w:p w:rsidR="002C3CE6" w:rsidRDefault="002C3CE6">
      <w:pPr>
        <w:pStyle w:val="ListParagraph"/>
        <w:numPr>
          <w:ins w:id="109" w:author="Arpit" w:date="2011-05-01T15:25:00Z"/>
        </w:numPr>
        <w:ind w:left="360"/>
        <w:rPr>
          <w:ins w:id="110" w:author="Arpit" w:date="2011-05-01T15:27:00Z"/>
        </w:rPr>
      </w:pPr>
      <w:ins w:id="111" w:author="Arpit" w:date="2011-05-01T15:26:00Z">
        <w:r>
          <w:pict>
            <v:shape id="_x0000_i1031" type="#_x0000_t75" style="width:108pt;height:504.75pt">
              <v:imagedata r:id="rId13" o:title="JobExecution"/>
            </v:shape>
          </w:pict>
        </w:r>
      </w:ins>
    </w:p>
    <w:p w:rsidR="002C3CE6" w:rsidRDefault="002C3CE6">
      <w:pPr>
        <w:pStyle w:val="Caption"/>
        <w:numPr>
          <w:ins w:id="112" w:author="Arpit" w:date="2011-05-01T15:27:00Z"/>
        </w:numPr>
        <w:rPr>
          <w:ins w:id="113" w:author="Arpit" w:date="2011-05-01T15:27:00Z"/>
        </w:rPr>
      </w:pPr>
      <w:ins w:id="114" w:author="Arpit" w:date="2011-05-01T15:27:00Z">
        <w:r>
          <w:t>Figure 4:  Job Execution</w:t>
        </w:r>
      </w:ins>
    </w:p>
    <w:p w:rsidR="002C3CE6" w:rsidRDefault="002C3CE6">
      <w:pPr>
        <w:pStyle w:val="ListParagraph"/>
        <w:numPr>
          <w:ins w:id="115" w:author="Arpit" w:date="2011-05-01T15:27:00Z"/>
        </w:numPr>
        <w:ind w:left="360"/>
        <w:rPr>
          <w:ins w:id="116" w:author="Arpit" w:date="2011-05-01T15:25:00Z"/>
        </w:rPr>
      </w:pPr>
    </w:p>
    <w:p w:rsidR="002C3CE6" w:rsidRDefault="002C3CE6">
      <w:pPr>
        <w:pStyle w:val="Heading2"/>
        <w:numPr>
          <w:numberingChange w:id="117" w:author="Arpit" w:date="2011-05-01T13:37:00Z" w:original="%1:2:0:.%2:7:0:"/>
        </w:numPr>
        <w:tabs>
          <w:tab w:val="clear" w:pos="1080"/>
        </w:tabs>
        <w:spacing w:before="120"/>
        <w:ind w:left="0" w:firstLine="0"/>
        <w:rPr>
          <w:rFonts w:cs="Times New Roman"/>
        </w:rPr>
      </w:pPr>
      <w:r>
        <w:rPr>
          <w:rFonts w:cs="Times New Roman"/>
        </w:rPr>
        <w:t>FAULT TOLERANCE</w:t>
      </w:r>
    </w:p>
    <w:p w:rsidR="002C3CE6" w:rsidRDefault="002C3CE6">
      <w:pPr>
        <w:rPr>
          <w:rFonts w:cs="Times New Roman"/>
        </w:rPr>
      </w:pPr>
      <w:r>
        <w:rPr>
          <w:rFonts w:cs="Times New Roman"/>
        </w:rPr>
        <w:t>In the current implementation, fault tolerance is minimally handled.  However, for our purposes, the fault tolerance that we had was acceptable.  Providing a more robust system would likely have penalized performance.  Since performance of the system was one of the main goals, we were not willing to sacrifice it.</w:t>
      </w:r>
    </w:p>
    <w:p w:rsidR="002C3CE6" w:rsidRDefault="002C3CE6">
      <w:pPr>
        <w:pStyle w:val="Heading3"/>
        <w:numPr>
          <w:numberingChange w:id="118" w:author="Arpit" w:date="2011-05-01T13:37:00Z" w:original="%1:2:0:.%2:7:0:.%3:1:0:"/>
        </w:numPr>
        <w:tabs>
          <w:tab w:val="clear" w:pos="1080"/>
        </w:tabs>
        <w:ind w:left="0" w:firstLine="0"/>
        <w:rPr>
          <w:rFonts w:cs="Times New Roman"/>
        </w:rPr>
      </w:pPr>
      <w:r>
        <w:rPr>
          <w:rFonts w:cs="Times New Roman"/>
        </w:rPr>
        <w:t>Master Node</w:t>
      </w:r>
    </w:p>
    <w:p w:rsidR="002C3CE6" w:rsidRDefault="002C3CE6">
      <w:pPr>
        <w:rPr>
          <w:rFonts w:cs="Times New Roman"/>
        </w:rPr>
      </w:pPr>
      <w:r>
        <w:rPr>
          <w:rFonts w:cs="Times New Roman"/>
        </w:rP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it found one.  </w:t>
      </w:r>
    </w:p>
    <w:p w:rsidR="002C3CE6" w:rsidRDefault="002C3CE6">
      <w:pPr>
        <w:pStyle w:val="Heading3"/>
        <w:numPr>
          <w:numberingChange w:id="119" w:author="Arpit" w:date="2011-05-01T13:37:00Z" w:original="%1:2:0:.%2:7:0:.%3:2:0:"/>
        </w:numPr>
        <w:tabs>
          <w:tab w:val="clear" w:pos="1080"/>
        </w:tabs>
        <w:ind w:left="0" w:firstLine="0"/>
        <w:rPr>
          <w:rFonts w:cs="Times New Roman"/>
        </w:rPr>
      </w:pPr>
      <w:r>
        <w:rPr>
          <w:rFonts w:cs="Times New Roman"/>
        </w:rPr>
        <w:t>Worker Node</w:t>
      </w:r>
    </w:p>
    <w:p w:rsidR="002C3CE6" w:rsidRDefault="002C3CE6">
      <w:pPr>
        <w:rPr>
          <w:rFonts w:cs="Times New Roman"/>
        </w:rPr>
      </w:pPr>
      <w:r>
        <w:rPr>
          <w:rFonts w:cs="Times New Roman"/>
        </w:rP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w:t>
      </w:r>
    </w:p>
    <w:p w:rsidR="002C3CE6" w:rsidRDefault="002C3CE6">
      <w:pPr>
        <w:pStyle w:val="Heading2"/>
        <w:numPr>
          <w:numberingChange w:id="120" w:author="Arpit" w:date="2011-05-01T13:37:00Z" w:original="%1:2:0:.%2:8:0:"/>
        </w:numPr>
        <w:tabs>
          <w:tab w:val="clear" w:pos="1080"/>
        </w:tabs>
        <w:spacing w:before="120"/>
        <w:ind w:left="0" w:firstLine="0"/>
        <w:rPr>
          <w:rFonts w:cs="Times New Roman"/>
        </w:rPr>
      </w:pPr>
      <w:bookmarkStart w:id="121" w:name="_GoBack"/>
      <w:bookmarkEnd w:id="121"/>
      <w:r>
        <w:rPr>
          <w:rFonts w:cs="Times New Roman"/>
        </w:rPr>
        <w:t>TODO REST OF CONTENT</w:t>
      </w:r>
    </w:p>
    <w:p w:rsidR="002C3CE6" w:rsidRDefault="002C3CE6">
      <w:pPr>
        <w:rPr>
          <w:rFonts w:cs="Times New Roman"/>
          <w:highlight w:val="yellow"/>
        </w:rPr>
      </w:pPr>
      <w:r>
        <w:rPr>
          <w:rFonts w:cs="Times New Roman"/>
          <w:highlight w:val="yellow"/>
        </w:rPr>
        <w:t>YOU MIGHT CONVERT THE TYPICAL JOB WORKFLOW SECTION INTO A FLOWCHART DIAGRAM INSTEAD</w:t>
      </w:r>
    </w:p>
    <w:p w:rsidR="002C3CE6" w:rsidRDefault="002C3CE6">
      <w:pPr>
        <w:rPr>
          <w:rFonts w:cs="Times New Roman"/>
          <w:highlight w:val="yellow"/>
        </w:rPr>
      </w:pPr>
    </w:p>
    <w:p w:rsidR="002C3CE6" w:rsidRDefault="002C3CE6">
      <w:pPr>
        <w:pStyle w:val="BodyText2"/>
        <w:spacing w:after="120"/>
        <w:ind w:firstLine="0"/>
      </w:pPr>
      <w:r>
        <w:rPr>
          <w:highlight w:val="yellow"/>
        </w:rPr>
        <w:t>YOU MIGHT TALK ABOUT LACK OF FAULT TOLERANCE.  AT LEAST MASTER WILL HOLD QUEUE UNTIL ALL WORKERS ARE READY.  Todo todo</w:t>
      </w:r>
    </w:p>
    <w:p w:rsidR="002C3CE6" w:rsidRDefault="002C3CE6">
      <w:pPr>
        <w:pStyle w:val="BodyText2"/>
        <w:ind w:firstLine="0"/>
      </w:pPr>
    </w:p>
    <w:p w:rsidR="002C3CE6" w:rsidRDefault="002C3CE6">
      <w:pPr>
        <w:pStyle w:val="Caption"/>
        <w:keepNext/>
      </w:pPr>
      <w:r>
        <w:t xml:space="preserve">Table </w:t>
      </w:r>
      <w:fldSimple w:instr=" SEQ Table \* ARABIC ">
        <w:r>
          <w:rPr>
            <w:noProof/>
          </w:rPr>
          <w:t>1</w:t>
        </w:r>
      </w:fldSimple>
      <w:r>
        <w:t>. Table captions should be placed above the table</w:t>
      </w:r>
    </w:p>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211"/>
        <w:gridCol w:w="962"/>
        <w:gridCol w:w="1406"/>
        <w:gridCol w:w="1216"/>
      </w:tblGrid>
      <w:tr w:rsidR="002C3CE6">
        <w:trPr>
          <w:trHeight w:val="310"/>
        </w:trPr>
        <w:tc>
          <w:tcPr>
            <w:tcW w:w="1211" w:type="dxa"/>
            <w:vAlign w:val="center"/>
          </w:tcPr>
          <w:p w:rsidR="002C3CE6" w:rsidRDefault="002C3CE6">
            <w:pPr>
              <w:pStyle w:val="BodyText2"/>
              <w:ind w:firstLine="0"/>
              <w:jc w:val="center"/>
              <w:rPr>
                <w:b/>
                <w:bCs/>
              </w:rPr>
            </w:pPr>
            <w:r>
              <w:rPr>
                <w:b/>
                <w:bCs/>
              </w:rPr>
              <w:t>Graphics</w:t>
            </w:r>
          </w:p>
        </w:tc>
        <w:tc>
          <w:tcPr>
            <w:tcW w:w="962" w:type="dxa"/>
            <w:vAlign w:val="center"/>
          </w:tcPr>
          <w:p w:rsidR="002C3CE6" w:rsidRDefault="002C3CE6">
            <w:pPr>
              <w:pStyle w:val="BodyText2"/>
              <w:ind w:firstLine="0"/>
              <w:jc w:val="center"/>
              <w:rPr>
                <w:b/>
                <w:bCs/>
              </w:rPr>
            </w:pPr>
            <w:r>
              <w:rPr>
                <w:b/>
                <w:bCs/>
              </w:rPr>
              <w:t>Top</w:t>
            </w:r>
          </w:p>
        </w:tc>
        <w:tc>
          <w:tcPr>
            <w:tcW w:w="1406" w:type="dxa"/>
            <w:vAlign w:val="center"/>
          </w:tcPr>
          <w:p w:rsidR="002C3CE6" w:rsidRDefault="002C3CE6">
            <w:pPr>
              <w:pStyle w:val="BodyText2"/>
              <w:ind w:firstLine="0"/>
              <w:jc w:val="center"/>
              <w:rPr>
                <w:b/>
                <w:bCs/>
              </w:rPr>
            </w:pPr>
            <w:r>
              <w:rPr>
                <w:b/>
                <w:bCs/>
              </w:rPr>
              <w:t>In-between</w:t>
            </w:r>
          </w:p>
        </w:tc>
        <w:tc>
          <w:tcPr>
            <w:tcW w:w="1216" w:type="dxa"/>
            <w:vAlign w:val="center"/>
          </w:tcPr>
          <w:p w:rsidR="002C3CE6" w:rsidRDefault="002C3CE6">
            <w:pPr>
              <w:pStyle w:val="BodyText2"/>
              <w:ind w:firstLine="0"/>
              <w:jc w:val="center"/>
              <w:rPr>
                <w:b/>
                <w:bCs/>
              </w:rPr>
            </w:pPr>
            <w:r>
              <w:rPr>
                <w:b/>
                <w:bCs/>
              </w:rPr>
              <w:t>Bottom</w:t>
            </w:r>
          </w:p>
        </w:tc>
      </w:tr>
      <w:tr w:rsidR="002C3CE6">
        <w:trPr>
          <w:trHeight w:val="310"/>
        </w:trPr>
        <w:tc>
          <w:tcPr>
            <w:tcW w:w="1211" w:type="dxa"/>
            <w:vAlign w:val="center"/>
          </w:tcPr>
          <w:p w:rsidR="002C3CE6" w:rsidRDefault="002C3CE6">
            <w:pPr>
              <w:pStyle w:val="BodyText2"/>
              <w:ind w:firstLine="0"/>
              <w:jc w:val="center"/>
            </w:pPr>
            <w:r>
              <w:t>Tables</w:t>
            </w:r>
          </w:p>
        </w:tc>
        <w:tc>
          <w:tcPr>
            <w:tcW w:w="962" w:type="dxa"/>
            <w:vAlign w:val="center"/>
          </w:tcPr>
          <w:p w:rsidR="002C3CE6" w:rsidRDefault="002C3CE6">
            <w:pPr>
              <w:pStyle w:val="BodyText2"/>
              <w:ind w:firstLine="0"/>
              <w:jc w:val="center"/>
            </w:pPr>
            <w:r>
              <w:t>End</w:t>
            </w:r>
          </w:p>
        </w:tc>
        <w:tc>
          <w:tcPr>
            <w:tcW w:w="1406" w:type="dxa"/>
            <w:vAlign w:val="center"/>
          </w:tcPr>
          <w:p w:rsidR="002C3CE6" w:rsidRDefault="002C3CE6">
            <w:pPr>
              <w:pStyle w:val="BodyText2"/>
              <w:ind w:firstLine="0"/>
              <w:jc w:val="center"/>
            </w:pPr>
            <w:r>
              <w:t>Last</w:t>
            </w:r>
          </w:p>
        </w:tc>
        <w:tc>
          <w:tcPr>
            <w:tcW w:w="1216" w:type="dxa"/>
            <w:vAlign w:val="center"/>
          </w:tcPr>
          <w:p w:rsidR="002C3CE6" w:rsidRDefault="002C3CE6">
            <w:pPr>
              <w:pStyle w:val="BodyText2"/>
              <w:ind w:firstLine="0"/>
              <w:jc w:val="center"/>
            </w:pPr>
            <w:r>
              <w:t>First</w:t>
            </w:r>
          </w:p>
        </w:tc>
      </w:tr>
      <w:tr w:rsidR="002C3CE6">
        <w:trPr>
          <w:trHeight w:val="341"/>
        </w:trPr>
        <w:tc>
          <w:tcPr>
            <w:tcW w:w="1211" w:type="dxa"/>
            <w:vAlign w:val="center"/>
          </w:tcPr>
          <w:p w:rsidR="002C3CE6" w:rsidRDefault="002C3CE6">
            <w:pPr>
              <w:pStyle w:val="BodyText2"/>
              <w:ind w:firstLine="0"/>
              <w:jc w:val="center"/>
            </w:pPr>
            <w:r>
              <w:t>Figures</w:t>
            </w:r>
          </w:p>
        </w:tc>
        <w:tc>
          <w:tcPr>
            <w:tcW w:w="962" w:type="dxa"/>
            <w:vAlign w:val="center"/>
          </w:tcPr>
          <w:p w:rsidR="002C3CE6" w:rsidRDefault="002C3CE6">
            <w:pPr>
              <w:pStyle w:val="BodyText2"/>
              <w:ind w:firstLine="0"/>
              <w:jc w:val="center"/>
            </w:pPr>
            <w:r>
              <w:t>Good</w:t>
            </w:r>
          </w:p>
        </w:tc>
        <w:tc>
          <w:tcPr>
            <w:tcW w:w="1406" w:type="dxa"/>
            <w:vAlign w:val="center"/>
          </w:tcPr>
          <w:p w:rsidR="002C3CE6" w:rsidRDefault="002C3CE6">
            <w:pPr>
              <w:pStyle w:val="BodyText2"/>
              <w:ind w:firstLine="0"/>
              <w:jc w:val="center"/>
            </w:pPr>
            <w:r>
              <w:t>Similar</w:t>
            </w:r>
          </w:p>
        </w:tc>
        <w:tc>
          <w:tcPr>
            <w:tcW w:w="1216" w:type="dxa"/>
            <w:vAlign w:val="center"/>
          </w:tcPr>
          <w:p w:rsidR="002C3CE6" w:rsidRDefault="002C3CE6">
            <w:pPr>
              <w:pStyle w:val="BodyText2"/>
              <w:ind w:firstLine="0"/>
              <w:jc w:val="center"/>
            </w:pPr>
            <w:r>
              <w:t>Very well</w:t>
            </w:r>
          </w:p>
        </w:tc>
      </w:tr>
    </w:tbl>
    <w:p w:rsidR="002C3CE6" w:rsidRDefault="002C3CE6">
      <w:pPr>
        <w:pStyle w:val="BodyText2"/>
        <w:ind w:firstLine="0"/>
      </w:pPr>
    </w:p>
    <w:p w:rsidR="002C3CE6" w:rsidRDefault="002C3CE6">
      <w:pPr>
        <w:pStyle w:val="Heading2"/>
        <w:numPr>
          <w:numberingChange w:id="122" w:author="Arpit" w:date="2011-05-01T13:37:00Z" w:original="%1:2:0:.%2:9:0:"/>
        </w:numPr>
        <w:tabs>
          <w:tab w:val="clear" w:pos="1080"/>
        </w:tabs>
        <w:spacing w:before="120"/>
        <w:ind w:left="0" w:firstLine="0"/>
        <w:rPr>
          <w:rFonts w:cs="Times New Roman"/>
        </w:rPr>
      </w:pPr>
      <w:r>
        <w:rPr>
          <w:rFonts w:cs="Times New Roman"/>
        </w:rPr>
        <w:t>References and Citations</w:t>
      </w:r>
    </w:p>
    <w:p w:rsidR="002C3CE6" w:rsidRDefault="002C3CE6">
      <w:pPr>
        <w:spacing w:after="120"/>
        <w:rPr>
          <w:rFonts w:cs="Times New Roman"/>
          <w:highlight w:val="yellow"/>
        </w:rPr>
      </w:pPr>
      <w:r>
        <w:rPr>
          <w:rFonts w:cs="Times New Roman"/>
          <w:highlight w:val="yellow"/>
        </w:rPr>
        <w:t>Footnotes should be Times New Roman 9-point, and justified to the full width of the column.</w:t>
      </w:r>
    </w:p>
    <w:p w:rsidR="002C3CE6" w:rsidRDefault="002C3CE6">
      <w:pPr>
        <w:spacing w:after="120"/>
        <w:rPr>
          <w:rFonts w:cs="Times New Roman"/>
        </w:rPr>
      </w:pPr>
      <w:r>
        <w:rPr>
          <w:rFonts w:cs="Times New Roman"/>
          <w:highlight w:val="yellow"/>
        </w:rPr>
        <w:t xml:space="preserve">Use the “ACM Reference format” for references – that is, a numbered list at the end of the article, ordered alphabetically and formatted accordingly. See examples of some typical reference types, in the new “ACM Reference format”, at the end of this document. Within this template, use the style named </w:t>
      </w:r>
      <w:r>
        <w:rPr>
          <w:rFonts w:cs="Times New Roman"/>
          <w:i/>
          <w:iCs/>
          <w:highlight w:val="yellow"/>
        </w:rPr>
        <w:t>references</w:t>
      </w:r>
      <w:r>
        <w:rPr>
          <w:rFonts w:cs="Times New Roman"/>
          <w:highlight w:val="yellow"/>
        </w:rPr>
        <w:t xml:space="preserve"> for the text. Acceptable abbreviations, for journal names, can be found here: </w:t>
      </w:r>
      <w:hyperlink r:id="rId14" w:history="1">
        <w:r>
          <w:rPr>
            <w:rStyle w:val="Hyperlink"/>
            <w:highlight w:val="yellow"/>
          </w:rPr>
          <w:t>http://library.caltech.edu/reference/abbreviations/</w:t>
        </w:r>
      </w:hyperlink>
      <w:r>
        <w:rPr>
          <w:rFonts w:cs="Times New Roman"/>
          <w:highlight w:val="yellow"/>
        </w:rPr>
        <w:t>. Word may try to automatically ‘underline’ hotlinks in your references, the correct style is NO underlining.</w:t>
      </w:r>
    </w:p>
    <w:p w:rsidR="002C3CE6" w:rsidRDefault="002C3CE6">
      <w:pPr>
        <w:spacing w:after="120"/>
        <w:rPr>
          <w:rFonts w:cs="Times New Roman"/>
          <w:highlight w:val="yellow"/>
        </w:rPr>
      </w:pPr>
      <w:r>
        <w:rPr>
          <w:rFonts w:cs="Times New Roman"/>
          <w:highlight w:val="yellow"/>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2C3CE6" w:rsidRDefault="002C3CE6">
      <w:pPr>
        <w:pStyle w:val="Heading2"/>
        <w:numPr>
          <w:numberingChange w:id="123" w:author="Arpit" w:date="2011-05-01T13:37:00Z" w:original="%1:2:0:.%2:10:0:"/>
        </w:numPr>
        <w:tabs>
          <w:tab w:val="clear" w:pos="1080"/>
        </w:tabs>
        <w:spacing w:before="120"/>
        <w:ind w:left="0" w:firstLine="0"/>
        <w:rPr>
          <w:rFonts w:cs="Times New Roman"/>
          <w:highlight w:val="yellow"/>
        </w:rPr>
      </w:pPr>
      <w:r>
        <w:rPr>
          <w:rFonts w:cs="Times New Roman"/>
          <w:highlight w:val="yellow"/>
        </w:rPr>
        <w:t>END OF FORMATTING GUIDLINES</w:t>
      </w:r>
    </w:p>
    <w:p w:rsidR="002C3CE6" w:rsidRDefault="002C3CE6">
      <w:pPr>
        <w:pStyle w:val="BodyText2"/>
        <w:spacing w:after="120"/>
        <w:ind w:firstLine="0"/>
      </w:pPr>
      <w:r>
        <w:rPr>
          <w:highlight w:val="yellow"/>
        </w:rPr>
        <w:t>Do not include headers, footers or page numbers in your submission. These will be added when the publications are assembled.</w:t>
      </w:r>
    </w:p>
    <w:p w:rsidR="002C3CE6" w:rsidRDefault="002C3CE6">
      <w:pPr>
        <w:pStyle w:val="Heading1"/>
        <w:numPr>
          <w:numberingChange w:id="124" w:author="Arpit" w:date="2011-05-01T13:37:00Z" w:original="%1:3:0:."/>
        </w:numPr>
        <w:spacing w:before="120"/>
        <w:rPr>
          <w:rFonts w:cs="Times New Roman"/>
        </w:rPr>
      </w:pPr>
      <w:r>
        <w:rPr>
          <w:rFonts w:cs="Times New Roman"/>
        </w:rPr>
        <w:t>TESTING</w:t>
      </w:r>
    </w:p>
    <w:p w:rsidR="002C3CE6" w:rsidRDefault="002C3CE6">
      <w:pPr>
        <w:rPr>
          <w:rFonts w:cs="Times New Roman"/>
        </w:rPr>
      </w:pPr>
      <w:r>
        <w:rPr>
          <w:rFonts w:cs="Times New Roman"/>
        </w:rPr>
        <w:t>To test our system we did a performance comparison between our distributed version of coWPAtty and the original serial version of coWPAtty.</w:t>
      </w:r>
    </w:p>
    <w:p w:rsidR="002C3CE6" w:rsidRDefault="002C3CE6">
      <w:pPr>
        <w:pStyle w:val="Heading2"/>
        <w:numPr>
          <w:numberingChange w:id="125" w:author="Arpit" w:date="2011-05-01T13:37:00Z" w:original="%1:3:0:.%2:1:0:"/>
        </w:numPr>
        <w:tabs>
          <w:tab w:val="clear" w:pos="1080"/>
        </w:tabs>
        <w:ind w:left="0" w:firstLine="0"/>
        <w:rPr>
          <w:rFonts w:cs="Times New Roman"/>
        </w:rPr>
      </w:pPr>
      <w:r>
        <w:rPr>
          <w:rFonts w:cs="Times New Roman"/>
        </w:rPr>
        <w:t>TEST DATA</w:t>
      </w:r>
    </w:p>
    <w:p w:rsidR="002C3CE6" w:rsidRDefault="002C3CE6">
      <w:pPr>
        <w:rPr>
          <w:rFonts w:cs="Times New Roman"/>
        </w:rPr>
      </w:pPr>
      <w:r>
        <w:rPr>
          <w:rFonts w:cs="Times New Roman"/>
        </w:rPr>
        <w:t>Capture data was collected from our own personal home wireless networks using Aircrack-ng.  The networks were secured using 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Also, we capture another handshake using a passphrase that was not in our rainbow table but a SSID that was in our table.  Further, another data set was captured using a SSID that was not in our rainbow table.</w:t>
      </w:r>
    </w:p>
    <w:p w:rsidR="002C3CE6" w:rsidRDefault="002C3CE6">
      <w:pPr>
        <w:pStyle w:val="Heading2"/>
        <w:numPr>
          <w:numberingChange w:id="126" w:author="Arpit" w:date="2011-05-01T13:37:00Z" w:original="%1:3:0:.%2:2:0:"/>
        </w:numPr>
        <w:tabs>
          <w:tab w:val="clear" w:pos="1080"/>
        </w:tabs>
        <w:ind w:left="0" w:firstLine="0"/>
        <w:rPr>
          <w:rFonts w:cs="Times New Roman"/>
        </w:rPr>
      </w:pPr>
      <w:r>
        <w:rPr>
          <w:rFonts w:cs="Times New Roman"/>
        </w:rPr>
        <w:t xml:space="preserve">TEST METHODOLOGY  </w:t>
      </w:r>
    </w:p>
    <w:p w:rsidR="002C3CE6" w:rsidRDefault="002C3CE6">
      <w:pPr>
        <w:rPr>
          <w:rFonts w:cs="Times New Roman"/>
        </w:rPr>
      </w:pPr>
      <w:r>
        <w:rPr>
          <w:rFonts w:cs="Times New Roman"/>
        </w:rPr>
        <w:t xml:space="preserve">Tests were ran on all of the data sets using both the original serial coWPAtty on one worker node and the distributed coWPAtty on our test system.  For the serial version, timing data was simply collected using the </w:t>
      </w:r>
      <w:r>
        <w:rPr>
          <w:rFonts w:cs="Times New Roman"/>
          <w:i/>
          <w:iCs/>
        </w:rPr>
        <w:t>time</w:t>
      </w:r>
      <w:r>
        <w:rPr>
          <w:rFonts w:cs="Times New Roman"/>
        </w:rP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p>
    <w:p w:rsidR="002C3CE6" w:rsidRDefault="002C3CE6">
      <w:pPr>
        <w:pStyle w:val="Heading2"/>
        <w:numPr>
          <w:numberingChange w:id="127" w:author="Arpit" w:date="2011-05-01T13:37:00Z" w:original="%1:3:0:.%2:3:0:"/>
        </w:numPr>
        <w:tabs>
          <w:tab w:val="clear" w:pos="1080"/>
        </w:tabs>
        <w:ind w:left="0" w:firstLine="0"/>
        <w:rPr>
          <w:rFonts w:cs="Times New Roman"/>
        </w:rPr>
      </w:pPr>
      <w:r>
        <w:rPr>
          <w:rFonts w:cs="Times New Roman"/>
        </w:rPr>
        <w:t>TEST ENVIRONMENT</w:t>
      </w:r>
    </w:p>
    <w:p w:rsidR="002C3CE6" w:rsidRDefault="002C3CE6">
      <w:pPr>
        <w:spacing w:after="120"/>
        <w:rPr>
          <w:rFonts w:cs="Times New Roman"/>
        </w:rPr>
      </w:pPr>
      <w:r>
        <w:rPr>
          <w:rFonts w:cs="Times New Roman"/>
        </w:rP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2C3CE6" w:rsidRDefault="002C3CE6">
      <w:pPr>
        <w:spacing w:after="120"/>
        <w:rPr>
          <w:rFonts w:cs="Times New Roman"/>
        </w:rPr>
      </w:pPr>
      <w:r>
        <w:rPr>
          <w:rFonts w:cs="Times New Roman"/>
        </w:rPr>
        <w:t>The master node had Oracle Java 1.6.0_24 and Apache Tomcat 7.0.11 installed.  It also hosted an NFS4</w:t>
      </w:r>
      <w:r>
        <w:rPr>
          <w:rFonts w:cs="Times New Roman"/>
        </w:rPr>
        <w:tab/>
        <w:t xml:space="preserve"> network share to the worker nodes for sharing common code binaries.  The actual rainbow table was hosted on local disk on each node to provide better performance during loading of the node software.</w:t>
      </w:r>
    </w:p>
    <w:p w:rsidR="002C3CE6" w:rsidRDefault="002C3CE6">
      <w:pPr>
        <w:pStyle w:val="Heading2"/>
        <w:numPr>
          <w:numberingChange w:id="128" w:author="Arpit" w:date="2011-05-01T13:37:00Z" w:original="%1:3:0:.%2:4:0:"/>
        </w:numPr>
        <w:tabs>
          <w:tab w:val="clear" w:pos="1080"/>
        </w:tabs>
        <w:ind w:left="0" w:firstLine="0"/>
        <w:rPr>
          <w:rFonts w:cs="Times New Roman"/>
        </w:rPr>
      </w:pPr>
      <w:r>
        <w:rPr>
          <w:rFonts w:cs="Times New Roman"/>
        </w:rPr>
        <w:t>TODO MORE INFO IN SUBSECITONS</w:t>
      </w:r>
    </w:p>
    <w:p w:rsidR="002C3CE6" w:rsidRDefault="002C3CE6">
      <w:pPr>
        <w:rPr>
          <w:rFonts w:cs="Times New Roman"/>
        </w:rPr>
      </w:pPr>
      <w:r>
        <w:rPr>
          <w:rFonts w:cs="Times New Roman"/>
        </w:rPr>
        <w:t>You should create more subsections (header type 3)</w:t>
      </w:r>
    </w:p>
    <w:p w:rsidR="002C3CE6" w:rsidRDefault="002C3CE6">
      <w:pPr>
        <w:rPr>
          <w:rFonts w:cs="Times New Roman"/>
        </w:rPr>
      </w:pPr>
      <w:r>
        <w:rPr>
          <w:rFonts w:cs="Times New Roman"/>
        </w:rPr>
        <w:t>Describe the testing methodology, etc.  Maybe more “TEST ENVIORNMENT” into a subsection under “Testing”</w:t>
      </w:r>
    </w:p>
    <w:p w:rsidR="002C3CE6" w:rsidRDefault="002C3CE6">
      <w:pPr>
        <w:pStyle w:val="Heading1"/>
        <w:numPr>
          <w:numberingChange w:id="129" w:author="Arpit" w:date="2011-05-01T13:37:00Z" w:original="%1:4:0:."/>
        </w:numPr>
        <w:rPr>
          <w:rFonts w:cs="Times New Roman"/>
        </w:rPr>
      </w:pPr>
      <w:r>
        <w:rPr>
          <w:rFonts w:cs="Times New Roman"/>
        </w:rPr>
        <w:t>RESULTS</w:t>
      </w:r>
    </w:p>
    <w:p w:rsidR="002C3CE6" w:rsidRDefault="002C3CE6">
      <w:pPr>
        <w:rPr>
          <w:rFonts w:cs="Times New Roman"/>
        </w:rPr>
      </w:pPr>
      <w:r>
        <w:rPr>
          <w:rFonts w:cs="Times New Roman"/>
        </w:rPr>
        <w:t>As described in section 3, testing was done to compare the original, serial version of coWPAtty and the distributed version of coWPAtty.  The results of these tests can be found in table 2.</w:t>
      </w:r>
    </w:p>
    <w:p w:rsidR="002C3CE6" w:rsidRDefault="002C3CE6">
      <w:pPr>
        <w:rPr>
          <w:rFonts w:cs="Times New Roman"/>
        </w:rPr>
      </w:pPr>
    </w:p>
    <w:p w:rsidR="002C3CE6" w:rsidRDefault="002C3CE6">
      <w:pPr>
        <w:pStyle w:val="Caption"/>
      </w:pPr>
      <w:r>
        <w:t>Table 2:  Testing results (ms)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1"/>
        <w:gridCol w:w="1626"/>
        <w:gridCol w:w="1643"/>
      </w:tblGrid>
      <w:tr w:rsidR="002C3CE6">
        <w:tc>
          <w:tcPr>
            <w:tcW w:w="1672" w:type="dxa"/>
          </w:tcPr>
          <w:p w:rsidR="002C3CE6" w:rsidRDefault="002C3CE6">
            <w:pPr>
              <w:rPr>
                <w:rFonts w:cs="Times New Roman"/>
              </w:rPr>
            </w:pPr>
          </w:p>
        </w:tc>
        <w:tc>
          <w:tcPr>
            <w:tcW w:w="1673" w:type="dxa"/>
          </w:tcPr>
          <w:p w:rsidR="002C3CE6" w:rsidRDefault="002C3CE6">
            <w:pPr>
              <w:rPr>
                <w:rFonts w:cs="Times New Roman"/>
              </w:rPr>
            </w:pPr>
            <w:r>
              <w:rPr>
                <w:rFonts w:cs="Times New Roman"/>
              </w:rPr>
              <w:t>Serial</w:t>
            </w:r>
          </w:p>
        </w:tc>
        <w:tc>
          <w:tcPr>
            <w:tcW w:w="1673" w:type="dxa"/>
          </w:tcPr>
          <w:p w:rsidR="002C3CE6" w:rsidRDefault="002C3CE6">
            <w:pPr>
              <w:rPr>
                <w:rFonts w:cs="Times New Roman"/>
              </w:rPr>
            </w:pPr>
            <w:r>
              <w:rPr>
                <w:rFonts w:cs="Times New Roman"/>
              </w:rPr>
              <w:t>Distributed</w:t>
            </w:r>
          </w:p>
        </w:tc>
      </w:tr>
      <w:tr w:rsidR="002C3CE6">
        <w:tc>
          <w:tcPr>
            <w:tcW w:w="1672" w:type="dxa"/>
          </w:tcPr>
          <w:p w:rsidR="002C3CE6" w:rsidRDefault="002C3CE6">
            <w:pPr>
              <w:rPr>
                <w:rFonts w:cs="Times New Roman"/>
              </w:rPr>
            </w:pPr>
            <w:r>
              <w:rPr>
                <w:rFonts w:cs="Times New Roman"/>
              </w:rPr>
              <w:t>First passphrase</w:t>
            </w:r>
          </w:p>
        </w:tc>
        <w:tc>
          <w:tcPr>
            <w:tcW w:w="1673" w:type="dxa"/>
          </w:tcPr>
          <w:p w:rsidR="002C3CE6" w:rsidRDefault="002C3CE6">
            <w:pPr>
              <w:rPr>
                <w:rFonts w:cs="Times New Roman"/>
              </w:rPr>
            </w:pPr>
            <w:r>
              <w:rPr>
                <w:rFonts w:cs="Times New Roman"/>
              </w:rPr>
              <w:t>8</w:t>
            </w:r>
          </w:p>
        </w:tc>
        <w:tc>
          <w:tcPr>
            <w:tcW w:w="1673" w:type="dxa"/>
          </w:tcPr>
          <w:p w:rsidR="002C3CE6" w:rsidRDefault="002C3CE6">
            <w:pPr>
              <w:rPr>
                <w:rFonts w:cs="Times New Roman"/>
              </w:rPr>
            </w:pPr>
            <w:r>
              <w:rPr>
                <w:rFonts w:cs="Times New Roman"/>
              </w:rPr>
              <w:t>5</w:t>
            </w:r>
          </w:p>
        </w:tc>
      </w:tr>
      <w:tr w:rsidR="002C3CE6">
        <w:tc>
          <w:tcPr>
            <w:tcW w:w="1672" w:type="dxa"/>
          </w:tcPr>
          <w:p w:rsidR="002C3CE6" w:rsidRDefault="002C3CE6">
            <w:pPr>
              <w:rPr>
                <w:rFonts w:cs="Times New Roman"/>
              </w:rPr>
            </w:pPr>
            <w:r>
              <w:rPr>
                <w:rFonts w:cs="Times New Roman"/>
              </w:rPr>
              <w:t>Middle passphrase</w:t>
            </w:r>
          </w:p>
        </w:tc>
        <w:tc>
          <w:tcPr>
            <w:tcW w:w="1673" w:type="dxa"/>
          </w:tcPr>
          <w:p w:rsidR="002C3CE6" w:rsidRDefault="002C3CE6">
            <w:pPr>
              <w:rPr>
                <w:rFonts w:cs="Times New Roman"/>
              </w:rPr>
            </w:pPr>
            <w:r>
              <w:rPr>
                <w:rFonts w:cs="Times New Roman"/>
              </w:rPr>
              <w:t>3056</w:t>
            </w:r>
          </w:p>
        </w:tc>
        <w:tc>
          <w:tcPr>
            <w:tcW w:w="1673" w:type="dxa"/>
          </w:tcPr>
          <w:p w:rsidR="002C3CE6" w:rsidRDefault="002C3CE6">
            <w:pPr>
              <w:rPr>
                <w:rFonts w:cs="Times New Roman"/>
              </w:rPr>
            </w:pPr>
            <w:r>
              <w:rPr>
                <w:rFonts w:cs="Times New Roman"/>
              </w:rPr>
              <w:t>742</w:t>
            </w:r>
          </w:p>
        </w:tc>
      </w:tr>
      <w:tr w:rsidR="002C3CE6">
        <w:tc>
          <w:tcPr>
            <w:tcW w:w="1672" w:type="dxa"/>
          </w:tcPr>
          <w:p w:rsidR="002C3CE6" w:rsidRDefault="002C3CE6">
            <w:pPr>
              <w:rPr>
                <w:rFonts w:cs="Times New Roman"/>
              </w:rPr>
            </w:pPr>
            <w:r>
              <w:rPr>
                <w:rFonts w:cs="Times New Roman"/>
              </w:rPr>
              <w:t>Last passphrase</w:t>
            </w:r>
          </w:p>
        </w:tc>
        <w:tc>
          <w:tcPr>
            <w:tcW w:w="1673" w:type="dxa"/>
          </w:tcPr>
          <w:p w:rsidR="002C3CE6" w:rsidRDefault="002C3CE6">
            <w:pPr>
              <w:rPr>
                <w:rFonts w:cs="Times New Roman"/>
              </w:rPr>
            </w:pPr>
            <w:r>
              <w:rPr>
                <w:rFonts w:cs="Times New Roman"/>
              </w:rPr>
              <w:t>6014</w:t>
            </w:r>
          </w:p>
        </w:tc>
        <w:tc>
          <w:tcPr>
            <w:tcW w:w="1673" w:type="dxa"/>
          </w:tcPr>
          <w:p w:rsidR="002C3CE6" w:rsidRDefault="002C3CE6">
            <w:pPr>
              <w:rPr>
                <w:rFonts w:cs="Times New Roman"/>
              </w:rPr>
            </w:pPr>
            <w:r>
              <w:rPr>
                <w:rFonts w:cs="Times New Roman"/>
              </w:rPr>
              <w:t>767</w:t>
            </w:r>
          </w:p>
        </w:tc>
      </w:tr>
    </w:tbl>
    <w:p w:rsidR="002C3CE6" w:rsidRDefault="002C3CE6">
      <w:pPr>
        <w:rPr>
          <w:rFonts w:cs="Times New Roman"/>
        </w:rPr>
      </w:pPr>
    </w:p>
    <w:p w:rsidR="002C3CE6" w:rsidRDefault="002C3CE6">
      <w:pPr>
        <w:rPr>
          <w:rFonts w:cs="Times New Roman"/>
        </w:rPr>
      </w:pPr>
      <w:r>
        <w:rPr>
          <w:rFonts w:cs="Times New Roman"/>
        </w:rP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2C3CE6" w:rsidRDefault="002C3CE6">
      <w:pPr>
        <w:rPr>
          <w:rFonts w:cs="Times New Roman"/>
        </w:rPr>
      </w:pPr>
      <w:r>
        <w:rPr>
          <w:rFonts w:cs="Times New Roman"/>
        </w:rP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w:t>
      </w:r>
    </w:p>
    <w:p w:rsidR="002C3CE6" w:rsidRDefault="002C3CE6">
      <w:pPr>
        <w:pStyle w:val="Heading1"/>
        <w:numPr>
          <w:numberingChange w:id="130" w:author="Arpit" w:date="2011-05-01T13:37:00Z" w:original="%1:5:0:."/>
        </w:numPr>
        <w:rPr>
          <w:rFonts w:cs="Times New Roman"/>
        </w:rPr>
      </w:pPr>
      <w:r>
        <w:rPr>
          <w:rFonts w:cs="Times New Roman"/>
        </w:rPr>
        <w:t>FUTURE WORK</w:t>
      </w:r>
    </w:p>
    <w:p w:rsidR="002C3CE6" w:rsidRDefault="002C3CE6">
      <w:pPr>
        <w:rPr>
          <w:rFonts w:cs="Times New Roman"/>
        </w:rPr>
      </w:pPr>
      <w:r>
        <w:rPr>
          <w:rFonts w:cs="Times New Roman"/>
        </w:rPr>
        <w:t xml:space="preserve">Given more time for this project, there are a number of things that we could use to enhance both the usability and performance of the system.  </w:t>
      </w:r>
    </w:p>
    <w:p w:rsidR="002C3CE6" w:rsidRDefault="002C3CE6">
      <w:pPr>
        <w:rPr>
          <w:rFonts w:cs="Times New Roman"/>
        </w:rPr>
      </w:pPr>
      <w:r>
        <w:rPr>
          <w:rFonts w:cs="Times New Roman"/>
        </w:rP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2C3CE6" w:rsidRDefault="002C3CE6">
      <w:pPr>
        <w:rPr>
          <w:rFonts w:cs="Times New Roman"/>
        </w:rPr>
      </w:pPr>
      <w:r>
        <w:rPr>
          <w:rFonts w:cs="Times New Roman"/>
        </w:rPr>
        <w:t>The process of rainbow table generation is also currently a serial process.  Distributing this task would not only improve performance, but it would also possibly improve the quantity and quality of the generated table.</w:t>
      </w:r>
    </w:p>
    <w:p w:rsidR="002C3CE6" w:rsidRDefault="002C3CE6">
      <w:pPr>
        <w:rPr>
          <w:rFonts w:cs="Times New Roman"/>
        </w:rPr>
      </w:pPr>
      <w:r>
        <w:rPr>
          <w:rFonts w:cs="Times New Roman"/>
        </w:rP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2C3CE6" w:rsidRDefault="002C3CE6">
      <w:pPr>
        <w:rPr>
          <w:rFonts w:cs="Times New Roman"/>
        </w:rPr>
      </w:pPr>
      <w:r>
        <w:rPr>
          <w:rFonts w:cs="Times New Roman"/>
        </w:rPr>
        <w:t>Making the distributed version of coWPAtty amenable to a heterogeneous system would open up a variety of possibilities.  One such possibility would be the volunteer computing environment, similar to SETI@Home (TODO add reference).  One foreseeable problem in this environment would be data transfers.  SETI@Home does not have this problem because of the small amount of data sent to the client for each work unit.</w:t>
      </w:r>
    </w:p>
    <w:p w:rsidR="002C3CE6" w:rsidRDefault="002C3CE6">
      <w:pPr>
        <w:rPr>
          <w:rFonts w:cs="Times New Roman"/>
        </w:rPr>
      </w:pPr>
      <w:r>
        <w:rPr>
          <w:rFonts w:cs="Times New Roman"/>
        </w:rPr>
        <w:t>Currently, the coWPAtty code is not well-designed.  Porting the code to Java or C++ would likely make it more readable and open up the possibility for a more extensible design.</w:t>
      </w:r>
    </w:p>
    <w:p w:rsidR="002C3CE6" w:rsidRDefault="002C3CE6">
      <w:pPr>
        <w:rPr>
          <w:rFonts w:cs="Times New Roman"/>
        </w:rPr>
      </w:pPr>
      <w:r>
        <w:rPr>
          <w:rFonts w:cs="Times New Roman"/>
        </w:rP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would improve performance.</w:t>
      </w:r>
    </w:p>
    <w:p w:rsidR="002C3CE6" w:rsidRDefault="002C3CE6">
      <w:pPr>
        <w:rPr>
          <w:rFonts w:cs="Times New Roman"/>
        </w:rPr>
      </w:pPr>
    </w:p>
    <w:p w:rsidR="002C3CE6" w:rsidRDefault="002C3CE6">
      <w:pPr>
        <w:pStyle w:val="Heading1"/>
        <w:numPr>
          <w:numberingChange w:id="131" w:author="Arpit" w:date="2011-05-01T13:37:00Z" w:original="%1:6:0:."/>
        </w:numPr>
        <w:rPr>
          <w:rFonts w:cs="Times New Roman"/>
        </w:rPr>
      </w:pPr>
      <w:r>
        <w:rPr>
          <w:rFonts w:cs="Times New Roman"/>
        </w:rPr>
        <w:t>RELATED WORK</w:t>
      </w:r>
    </w:p>
    <w:p w:rsidR="002C3CE6" w:rsidRDefault="002C3CE6">
      <w:pPr>
        <w:pStyle w:val="Heading1"/>
        <w:numPr>
          <w:numberingChange w:id="132" w:author="Arpit" w:date="2011-05-01T13:37:00Z" w:original="%1:7:0:."/>
        </w:numPr>
        <w:spacing w:before="120"/>
        <w:rPr>
          <w:rFonts w:cs="Times New Roman"/>
        </w:rPr>
      </w:pPr>
      <w:r>
        <w:rPr>
          <w:rFonts w:cs="Times New Roman"/>
        </w:rPr>
        <w:t>ACKNOWLEDGMENTS</w:t>
      </w:r>
    </w:p>
    <w:p w:rsidR="002C3CE6" w:rsidRDefault="002C3CE6">
      <w:pPr>
        <w:pStyle w:val="BodyText2"/>
        <w:spacing w:after="120"/>
        <w:ind w:firstLine="0"/>
      </w:pPr>
      <w:r>
        <w:t>Our thanks to ACM SIGCHI for allowing us to modify templates they had developed.</w:t>
      </w:r>
    </w:p>
    <w:p w:rsidR="002C3CE6" w:rsidRDefault="002C3CE6">
      <w:pPr>
        <w:pStyle w:val="BodyText2"/>
        <w:spacing w:after="120"/>
        <w:ind w:firstLine="0"/>
      </w:pPr>
      <w:r>
        <w:t>Special thanks to Cisco for loading us the necessary hardware and Internet connectivity to run our cluster for testing.</w:t>
      </w:r>
    </w:p>
    <w:p w:rsidR="002C3CE6" w:rsidRDefault="002C3CE6">
      <w:pPr>
        <w:pStyle w:val="BodyText2"/>
        <w:spacing w:after="120"/>
        <w:ind w:firstLine="0"/>
      </w:pPr>
      <w:r>
        <w:t>Thanks to our professor Richard Han for guidance during our project for his class.</w:t>
      </w:r>
    </w:p>
    <w:p w:rsidR="002C3CE6" w:rsidRDefault="002C3CE6">
      <w:pPr>
        <w:pStyle w:val="BodyText2"/>
        <w:spacing w:after="120"/>
        <w:ind w:firstLine="0"/>
      </w:pPr>
      <w:r>
        <w:t>We give acknowledgment of the great work done by Joshua Wright, the original developer of coWPAtty, from which our work is based.</w:t>
      </w:r>
    </w:p>
    <w:p w:rsidR="002C3CE6" w:rsidRDefault="002C3CE6">
      <w:pPr>
        <w:pStyle w:val="Heading1"/>
        <w:numPr>
          <w:numberingChange w:id="133" w:author="Arpit" w:date="2011-05-01T13:37:00Z" w:original="%1:8:0:."/>
        </w:numPr>
        <w:spacing w:before="120"/>
        <w:rPr>
          <w:rFonts w:cs="Times New Roman"/>
        </w:rPr>
      </w:pPr>
      <w:r>
        <w:rPr>
          <w:rFonts w:cs="Times New Roman"/>
        </w:rPr>
        <w:t>REFERENCES</w:t>
      </w:r>
    </w:p>
    <w:p w:rsidR="002C3CE6" w:rsidRDefault="002C3CE6">
      <w:pPr>
        <w:pStyle w:val="References"/>
        <w:numPr>
          <w:numberingChange w:id="134" w:author="Arpit" w:date="2011-05-01T13:37:00Z" w:original="[%1:1:0:]"/>
        </w:numPr>
      </w:pPr>
      <w:r>
        <w:t>Aircrack-ng. 2011. http://www.aircrack-ng.org/</w:t>
      </w:r>
    </w:p>
    <w:p w:rsidR="002C3CE6" w:rsidRDefault="002C3CE6">
      <w:pPr>
        <w:pStyle w:val="References"/>
        <w:numPr>
          <w:numberingChange w:id="135" w:author="Arpit" w:date="2011-05-01T13:37:00Z" w:original="[%1:2:0:]"/>
        </w:numPr>
      </w:pPr>
      <w:r>
        <w:t>Church of the Wifi. 2009. Church of Wifi Uber coWPAtty lookup tables. http://www.churchofwifi.org/Project_Display.asp?PID=90</w:t>
      </w:r>
    </w:p>
    <w:p w:rsidR="002C3CE6" w:rsidRDefault="002C3CE6">
      <w:pPr>
        <w:pStyle w:val="References"/>
        <w:numPr>
          <w:numberingChange w:id="136" w:author="Arpit" w:date="2011-05-01T13:37:00Z" w:original="[%1:3:0:]"/>
        </w:numPr>
      </w:pPr>
      <w:r>
        <w:t xml:space="preserve">IEEE Computer Society. 2007. IEEE Std 802.11™-2007 New York, NY. </w:t>
      </w:r>
    </w:p>
    <w:p w:rsidR="002C3CE6" w:rsidRDefault="002C3CE6">
      <w:pPr>
        <w:pStyle w:val="References"/>
        <w:numPr>
          <w:numberingChange w:id="137" w:author="Arpit" w:date="2011-05-01T13:37:00Z" w:original="[%1:4:0:]"/>
        </w:numPr>
      </w:pPr>
      <w:r>
        <w:t>Moskowitz, Robert. 1993. Weakness in Passphrase Choice in WPA Interface. http://wifinetnews.com/archives/2003/11/weakness_in_passphrase_choice_in_wpa_interface.html</w:t>
      </w:r>
    </w:p>
    <w:p w:rsidR="002C3CE6" w:rsidRDefault="002C3CE6">
      <w:pPr>
        <w:pStyle w:val="References"/>
        <w:numPr>
          <w:numberingChange w:id="138" w:author="Arpit" w:date="2011-05-01T13:37:00Z" w:original="[%1:5:0:]"/>
        </w:numPr>
      </w:pPr>
      <w:r>
        <w:t>Wright, Joshua. 2009.</w:t>
      </w:r>
      <w:r>
        <w:br/>
        <w:t>coWPAtty</w:t>
      </w:r>
      <w:r>
        <w:br/>
        <w:t>http://www.willhackforsushi.com/?page_id=50</w:t>
      </w:r>
    </w:p>
    <w:p w:rsidR="002C3CE6" w:rsidRDefault="002C3CE6">
      <w:pPr>
        <w:pStyle w:val="References"/>
        <w:numPr>
          <w:numberingChange w:id="139" w:author="Arpit" w:date="2011-05-01T13:37:00Z" w:original="[%1:6:0:]"/>
        </w:numPr>
      </w:pPr>
      <w:r>
        <w:t>WARNING if you reorder these you may have to fix [#] entries in the paper itself manually!!!  TODO REMOVE</w:t>
      </w:r>
    </w:p>
    <w:p w:rsidR="002C3CE6" w:rsidRDefault="002C3CE6">
      <w:pPr>
        <w:pStyle w:val="References"/>
        <w:numPr>
          <w:numberingChange w:id="140" w:author="Arpit" w:date="2011-05-01T13:37:00Z" w:original="[%1:7:0:]"/>
        </w:numPr>
      </w:pPr>
      <w:r>
        <w:t>TODO add reference for IEEE standard for 802.11</w:t>
      </w:r>
    </w:p>
    <w:p w:rsidR="002C3CE6" w:rsidRDefault="002C3CE6">
      <w:pPr>
        <w:pStyle w:val="References"/>
        <w:numPr>
          <w:numberingChange w:id="141" w:author="Arpit" w:date="2011-05-01T13:37:00Z" w:original="[%1:8:0:]"/>
        </w:numPr>
      </w:pPr>
      <w:r>
        <w:t>TODO add reference for SETI@Home</w:t>
      </w:r>
    </w:p>
    <w:p w:rsidR="002C3CE6" w:rsidRDefault="002C3CE6">
      <w:pPr>
        <w:pStyle w:val="References"/>
        <w:numPr>
          <w:numberingChange w:id="142" w:author="Arpit" w:date="2011-05-01T13:37:00Z" w:original="[%1:9:0:]"/>
        </w:numPr>
      </w:pPr>
    </w:p>
    <w:p w:rsidR="002C3CE6" w:rsidRDefault="002C3CE6">
      <w:pPr>
        <w:pStyle w:val="References"/>
        <w:numPr>
          <w:numberingChange w:id="143" w:author="Arpit" w:date="2011-05-01T13:37:00Z" w:original="[%1:1:0:]"/>
        </w:numPr>
        <w:sectPr w:rsidR="002C3CE6">
          <w:type w:val="continuous"/>
          <w:pgSz w:w="12240" w:h="15840" w:code="1"/>
          <w:pgMar w:top="1080" w:right="1080" w:bottom="1440" w:left="1080" w:header="720" w:footer="720" w:gutter="0"/>
          <w:cols w:num="2" w:space="475"/>
        </w:sectPr>
      </w:pPr>
    </w:p>
    <w:p w:rsidR="002C3CE6" w:rsidRDefault="002C3CE6">
      <w:pPr>
        <w:pStyle w:val="Paper-Title"/>
        <w:rPr>
          <w:rFonts w:ascii="Times New Roman" w:hAnsi="Times New Roman" w:cs="Times New Roman"/>
        </w:rPr>
      </w:pPr>
    </w:p>
    <w:p w:rsidR="002C3CE6" w:rsidRDefault="002C3CE6">
      <w:pPr>
        <w:pStyle w:val="Paper-Title"/>
        <w:rPr>
          <w:rFonts w:ascii="Times New Roman" w:hAnsi="Times New Roman" w:cs="Times New Roman"/>
        </w:rPr>
      </w:pPr>
      <w:r>
        <w:rPr>
          <w:rFonts w:ascii="Times New Roman" w:hAnsi="Times New Roman" w:cs="Times New Roman"/>
        </w:rPr>
        <w:t>Columns on Last Page Should Be Made As Close As Possible to Equal Length</w:t>
      </w:r>
    </w:p>
    <w:p w:rsidR="002C3CE6" w:rsidRDefault="002C3CE6">
      <w:pPr>
        <w:pStyle w:val="Paper-Title"/>
        <w:rPr>
          <w:rFonts w:ascii="Times New Roman" w:hAnsi="Times New Roman" w:cs="Times New Roman"/>
        </w:rPr>
      </w:pPr>
    </w:p>
    <w:p w:rsidR="002C3CE6" w:rsidRDefault="002C3CE6">
      <w:pPr>
        <w:pStyle w:val="Paper-Title"/>
        <w:rPr>
          <w:rFonts w:ascii="Times New Roman" w:hAnsi="Times New Roman" w:cs="Times New Roman"/>
        </w:rPr>
      </w:pPr>
    </w:p>
    <w:sectPr w:rsidR="002C3CE6" w:rsidSect="002C3CE6">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CE6" w:rsidRDefault="002C3CE6">
      <w:pPr>
        <w:rPr>
          <w:rFonts w:cs="Times New Roman"/>
        </w:rPr>
      </w:pPr>
      <w:r>
        <w:rPr>
          <w:rFonts w:cs="Times New Roman"/>
        </w:rPr>
        <w:separator/>
      </w:r>
    </w:p>
  </w:endnote>
  <w:endnote w:type="continuationSeparator" w:id="0">
    <w:p w:rsidR="002C3CE6" w:rsidRDefault="002C3CE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CE6" w:rsidRDefault="002C3CE6">
      <w:pPr>
        <w:rPr>
          <w:rFonts w:cs="Times New Roman"/>
        </w:rPr>
      </w:pPr>
      <w:r>
        <w:rPr>
          <w:rFonts w:cs="Times New Roman"/>
        </w:rPr>
        <w:separator/>
      </w:r>
    </w:p>
  </w:footnote>
  <w:footnote w:type="continuationSeparator" w:id="0">
    <w:p w:rsidR="002C3CE6" w:rsidRDefault="002C3CE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13F85D7C"/>
    <w:lvl w:ilvl="0">
      <w:start w:val="1"/>
      <w:numFmt w:val="decimal"/>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3">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6C2B0353"/>
    <w:multiLevelType w:val="hybridMultilevel"/>
    <w:tmpl w:val="6AF4B15A"/>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1"/>
  </w:num>
  <w:num w:numId="4">
    <w:abstractNumId w:val="13"/>
  </w:num>
  <w:num w:numId="5">
    <w:abstractNumId w:val="12"/>
  </w:num>
  <w:num w:numId="6">
    <w:abstractNumId w:val="3"/>
  </w:num>
  <w:num w:numId="7">
    <w:abstractNumId w:val="2"/>
  </w:num>
  <w:num w:numId="8">
    <w:abstractNumId w:val="5"/>
  </w:num>
  <w:num w:numId="9">
    <w:abstractNumId w:val="4"/>
  </w:num>
  <w:num w:numId="10">
    <w:abstractNumId w:val="9"/>
  </w:num>
  <w:num w:numId="11">
    <w:abstractNumId w:val="10"/>
  </w:num>
  <w:num w:numId="12">
    <w:abstractNumId w:val="6"/>
  </w:num>
  <w:num w:numId="13">
    <w:abstractNumId w:val="8"/>
  </w:num>
  <w:num w:numId="14">
    <w:abstractNumId w:val="1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C3CE6"/>
    <w:rsid w:val="002C3CE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3"/>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2"/>
      <w:szCs w:val="22"/>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3"/>
      </w:numPr>
      <w:spacing w:before="40" w:after="0"/>
      <w:ind w:left="0" w:firstLine="0"/>
      <w:jc w:val="left"/>
      <w:outlineLvl w:val="4"/>
    </w:pPr>
    <w:rPr>
      <w:rFonts w:cstheme="minorBidi"/>
      <w:i/>
      <w:iCs/>
      <w:sz w:val="22"/>
      <w:szCs w:val="22"/>
    </w:rPr>
  </w:style>
  <w:style w:type="paragraph" w:styleId="Heading6">
    <w:name w:val="heading 6"/>
    <w:basedOn w:val="Normal"/>
    <w:next w:val="Normal"/>
    <w:link w:val="Heading6Char"/>
    <w:uiPriority w:val="99"/>
    <w:qFormat/>
    <w:pPr>
      <w:numPr>
        <w:ilvl w:val="5"/>
        <w:numId w:val="3"/>
      </w:num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3"/>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i/>
      <w:i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C3CE6"/>
    <w:rPr>
      <w:rFonts w:ascii="Times New Roman" w:hAnsi="Times New Roman"/>
      <w:b/>
      <w:bCs/>
      <w:kern w:val="28"/>
      <w:sz w:val="24"/>
      <w:szCs w:val="24"/>
    </w:rPr>
  </w:style>
  <w:style w:type="character" w:customStyle="1" w:styleId="Heading2Char">
    <w:name w:val="Heading 2 Char"/>
    <w:basedOn w:val="DefaultParagraphFont"/>
    <w:link w:val="Heading2"/>
    <w:uiPriority w:val="99"/>
    <w:rsid w:val="002C3CE6"/>
    <w:rPr>
      <w:rFonts w:ascii="Times New Roman" w:hAnsi="Times New Roman"/>
      <w:b/>
      <w:bCs/>
      <w:kern w:val="28"/>
      <w:sz w:val="24"/>
      <w:szCs w:val="24"/>
    </w:rPr>
  </w:style>
  <w:style w:type="character" w:customStyle="1" w:styleId="Heading3Char">
    <w:name w:val="Heading 3 Char"/>
    <w:basedOn w:val="DefaultParagraphFont"/>
    <w:link w:val="Heading3"/>
    <w:uiPriority w:val="99"/>
    <w:rsid w:val="002C3CE6"/>
    <w:rPr>
      <w:rFonts w:ascii="Times New Roman" w:hAnsi="Times New Roman"/>
      <w:i/>
      <w:iCs/>
      <w:kern w:val="28"/>
    </w:rPr>
  </w:style>
  <w:style w:type="character" w:customStyle="1" w:styleId="Heading4Char">
    <w:name w:val="Heading 4 Char"/>
    <w:basedOn w:val="DefaultParagraphFont"/>
    <w:link w:val="Heading4"/>
    <w:uiPriority w:val="99"/>
    <w:rsid w:val="002C3CE6"/>
    <w:rPr>
      <w:rFonts w:ascii="Times New Roman" w:hAnsi="Times New Roman"/>
      <w:i/>
      <w:iCs/>
      <w:kern w:val="28"/>
    </w:rPr>
  </w:style>
  <w:style w:type="character" w:customStyle="1" w:styleId="Heading5Char">
    <w:name w:val="Heading 5 Char"/>
    <w:basedOn w:val="DefaultParagraphFont"/>
    <w:link w:val="Heading5"/>
    <w:uiPriority w:val="99"/>
    <w:rsid w:val="002C3CE6"/>
    <w:rPr>
      <w:rFonts w:ascii="Times New Roman" w:hAnsi="Times New Roman"/>
      <w:i/>
      <w:iCs/>
    </w:rPr>
  </w:style>
  <w:style w:type="character" w:customStyle="1" w:styleId="Heading6Char">
    <w:name w:val="Heading 6 Char"/>
    <w:basedOn w:val="DefaultParagraphFont"/>
    <w:link w:val="Heading6"/>
    <w:uiPriority w:val="99"/>
    <w:rsid w:val="002C3CE6"/>
    <w:rPr>
      <w:rFonts w:ascii="Arial" w:hAnsi="Arial" w:cs="Arial"/>
      <w:i/>
      <w:iCs/>
    </w:rPr>
  </w:style>
  <w:style w:type="character" w:customStyle="1" w:styleId="Heading7Char">
    <w:name w:val="Heading 7 Char"/>
    <w:basedOn w:val="DefaultParagraphFont"/>
    <w:link w:val="Heading7"/>
    <w:uiPriority w:val="99"/>
    <w:rsid w:val="002C3CE6"/>
    <w:rPr>
      <w:rFonts w:ascii="Arial" w:hAnsi="Arial" w:cs="Arial"/>
      <w:sz w:val="18"/>
      <w:szCs w:val="18"/>
    </w:rPr>
  </w:style>
  <w:style w:type="character" w:customStyle="1" w:styleId="Heading8Char">
    <w:name w:val="Heading 8 Char"/>
    <w:basedOn w:val="DefaultParagraphFont"/>
    <w:link w:val="Heading8"/>
    <w:uiPriority w:val="99"/>
    <w:rsid w:val="002C3CE6"/>
    <w:rPr>
      <w:rFonts w:ascii="Arial" w:hAnsi="Arial" w:cs="Arial"/>
      <w:i/>
      <w:iCs/>
      <w:sz w:val="18"/>
      <w:szCs w:val="18"/>
    </w:rPr>
  </w:style>
  <w:style w:type="character" w:customStyle="1" w:styleId="Heading9Char">
    <w:name w:val="Heading 9 Char"/>
    <w:basedOn w:val="DefaultParagraphFont"/>
    <w:link w:val="Heading9"/>
    <w:uiPriority w:val="99"/>
    <w:rsid w:val="002C3CE6"/>
    <w:rPr>
      <w:rFonts w:ascii="Arial" w:hAnsi="Arial" w:cs="Arial"/>
      <w:i/>
      <w:iCs/>
      <w:sz w:val="18"/>
      <w:szCs w:val="18"/>
    </w:rPr>
  </w:style>
  <w:style w:type="character" w:styleId="FootnoteReference">
    <w:name w:val="footnote reference"/>
    <w:basedOn w:val="DefaultParagraphFont"/>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rPr>
      <w:rFonts w:cs="Times New Roman"/>
    </w:rPr>
  </w:style>
  <w:style w:type="character" w:customStyle="1" w:styleId="FootnoteTextChar">
    <w:name w:val="Footnote Text Char"/>
    <w:basedOn w:val="DefaultParagraphFont"/>
    <w:link w:val="FootnoteText"/>
    <w:uiPriority w:val="99"/>
    <w:semiHidden/>
    <w:rsid w:val="002C3CE6"/>
    <w:rPr>
      <w:rFonts w:ascii="Times New Roman" w:hAnsi="Times New Roman"/>
      <w:sz w:val="20"/>
      <w:szCs w:val="20"/>
    </w:rPr>
  </w:style>
  <w:style w:type="paragraph" w:customStyle="1" w:styleId="Bullet">
    <w:name w:val="Bullet"/>
    <w:basedOn w:val="Normal"/>
    <w:uiPriority w:val="99"/>
    <w:pPr>
      <w:ind w:left="144" w:hanging="144"/>
    </w:pPr>
    <w:rPr>
      <w:rFonts w:cs="Times New Roman"/>
    </w:rPr>
  </w:style>
  <w:style w:type="paragraph" w:styleId="Footer">
    <w:name w:val="footer"/>
    <w:basedOn w:val="Normal"/>
    <w:link w:val="FooterChar"/>
    <w:uiPriority w:val="99"/>
    <w:pPr>
      <w:tabs>
        <w:tab w:val="center" w:pos="4320"/>
        <w:tab w:val="right" w:pos="8640"/>
      </w:tabs>
    </w:pPr>
    <w:rPr>
      <w:rFonts w:cs="Times New Roman"/>
    </w:rPr>
  </w:style>
  <w:style w:type="character" w:customStyle="1" w:styleId="FooterChar">
    <w:name w:val="Footer Char"/>
    <w:basedOn w:val="DefaultParagraphFont"/>
    <w:link w:val="Footer"/>
    <w:uiPriority w:val="99"/>
    <w:semiHidden/>
    <w:rsid w:val="002C3CE6"/>
    <w:rPr>
      <w:rFonts w:ascii="Times New Roman" w:hAnsi="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rFonts w:cs="Times New Roman"/>
      <w:b w:val="0"/>
      <w:bCs w:val="0"/>
      <w:sz w:val="18"/>
      <w:szCs w:val="18"/>
    </w:rPr>
  </w:style>
  <w:style w:type="paragraph" w:styleId="ListNumber3">
    <w:name w:val="List Number 3"/>
    <w:basedOn w:val="Normal"/>
    <w:uiPriority w:val="99"/>
    <w:pPr>
      <w:ind w:left="1080" w:hanging="360"/>
    </w:pPr>
    <w:rPr>
      <w:rFonts w:cs="Times New Roman"/>
    </w:rPr>
  </w:style>
  <w:style w:type="paragraph" w:customStyle="1" w:styleId="Captions">
    <w:name w:val="Captions"/>
    <w:basedOn w:val="Normal"/>
    <w:uiPriority w:val="99"/>
    <w:pPr>
      <w:framePr w:w="4680" w:h="2160" w:hRule="exact" w:hSpace="187" w:wrap="auto" w:hAnchor="text" w:yAlign="bottom" w:anchorLock="1"/>
      <w:jc w:val="center"/>
    </w:pPr>
    <w:rPr>
      <w:rFonts w:cs="Times New Roman"/>
      <w:b/>
      <w:bCs/>
    </w:rPr>
  </w:style>
  <w:style w:type="paragraph" w:customStyle="1" w:styleId="References">
    <w:name w:val="References"/>
    <w:basedOn w:val="Normal"/>
    <w:uiPriority w:val="99"/>
    <w:pPr>
      <w:numPr>
        <w:numId w:val="4"/>
      </w:numPr>
      <w:jc w:val="left"/>
    </w:pPr>
    <w:rPr>
      <w:rFonts w:cs="Times New Roman"/>
    </w:rPr>
  </w:style>
  <w:style w:type="character" w:styleId="PageNumber">
    <w:name w:val="page number"/>
    <w:basedOn w:val="DefaultParagraphFont"/>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rPr>
      <w:rFonts w:cs="Times New Roman"/>
    </w:rPr>
  </w:style>
  <w:style w:type="character" w:customStyle="1" w:styleId="BodyText2Char">
    <w:name w:val="Body Text 2 Char"/>
    <w:basedOn w:val="DefaultParagraphFont"/>
    <w:link w:val="BodyText2"/>
    <w:uiPriority w:val="99"/>
    <w:semiHidden/>
    <w:rsid w:val="002C3CE6"/>
    <w:rPr>
      <w:rFonts w:ascii="Times New Roman" w:hAnsi="Times New Roman"/>
      <w:sz w:val="18"/>
      <w:szCs w:val="18"/>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2C3CE6"/>
    <w:rPr>
      <w:rFonts w:ascii="Times New Roman" w:hAnsi="Times New Roman" w:cs="Times New Roman"/>
      <w:sz w:val="0"/>
      <w:szCs w:val="0"/>
    </w:rPr>
  </w:style>
  <w:style w:type="paragraph" w:styleId="Caption">
    <w:name w:val="caption"/>
    <w:basedOn w:val="Normal"/>
    <w:next w:val="Normal"/>
    <w:uiPriority w:val="99"/>
    <w:qFormat/>
    <w:pPr>
      <w:jc w:val="center"/>
    </w:pPr>
    <w:rPr>
      <w:rFonts w:cs="Times New Roman"/>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rFonts w:cs="Times New Roman"/>
      <w:sz w:val="16"/>
      <w:szCs w:val="16"/>
    </w:rPr>
  </w:style>
  <w:style w:type="character" w:customStyle="1" w:styleId="BodyTextChar">
    <w:name w:val="Body Text Char"/>
    <w:basedOn w:val="DefaultParagraphFont"/>
    <w:link w:val="BodyText"/>
    <w:uiPriority w:val="99"/>
    <w:semiHidden/>
    <w:rsid w:val="002C3CE6"/>
    <w:rPr>
      <w:rFonts w:ascii="Times New Roman" w:hAnsi="Times New Roman"/>
      <w:sz w:val="18"/>
      <w:szCs w:val="18"/>
    </w:rPr>
  </w:style>
  <w:style w:type="character" w:styleId="Hyperlink">
    <w:name w:val="Hyperlink"/>
    <w:basedOn w:val="DefaultParagraphFont"/>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semiHidden/>
    <w:rsid w:val="002C3CE6"/>
    <w:rPr>
      <w:rFonts w:ascii="Times New Roman" w:hAnsi="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rPr>
      <w:rFonts w:cs="Times New Roman"/>
    </w:rPr>
  </w:style>
  <w:style w:type="character" w:customStyle="1" w:styleId="apple-style-span">
    <w:name w:val="apple-style-span"/>
    <w:basedOn w:val="DefaultParagraphFont"/>
    <w:uiPriority w:val="99"/>
    <w:rPr>
      <w:rFonts w:ascii="Times New Roman" w:hAnsi="Times New Roman" w:cs="Times New Roman"/>
    </w:rPr>
  </w:style>
  <w:style w:type="paragraph" w:styleId="Bibliography">
    <w:name w:val="Bibliography"/>
    <w:basedOn w:val="Normal"/>
    <w:next w:val="Normal"/>
    <w:uiPriority w:val="99"/>
    <w:rPr>
      <w:rFonts w:cs="Times New Roman"/>
    </w:rPr>
  </w:style>
  <w:style w:type="character" w:styleId="PlaceholderText">
    <w:name w:val="Placeholder Text"/>
    <w:basedOn w:val="DefaultParagraphFont"/>
    <w:uiPriority w:val="99"/>
    <w:rPr>
      <w:rFonts w:ascii="Times New Roman" w:hAnsi="Times New Roman" w:cs="Times New Roman"/>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113</TotalTime>
  <Pages>8</Pages>
  <Words>4942</Words>
  <Characters>28172</Characters>
  <Application>Microsoft Office Outlook</Application>
  <DocSecurity>0</DocSecurity>
  <Lines>0</Lines>
  <Paragraphs>0</Paragraphs>
  <ScaleCrop>false</ScaleCrop>
  <Company>Cisco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Arpit</cp:lastModifiedBy>
  <cp:revision>3</cp:revision>
  <cp:lastPrinted>2011-01-13T16:51:00Z</cp:lastPrinted>
  <dcterms:created xsi:type="dcterms:W3CDTF">2011-05-01T19:37:00Z</dcterms:created>
  <dcterms:modified xsi:type="dcterms:W3CDTF">2011-05-01T21:28:00Z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